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F27417" w14:textId="2AE700D2" w:rsidR="004458AD" w:rsidRPr="004F57D6" w:rsidRDefault="00006FB5" w:rsidP="00006FB5">
      <w:pPr>
        <w:pStyle w:val="Citazioneintensa"/>
        <w:ind w:left="0"/>
        <w:jc w:val="right"/>
        <w:rPr>
          <w:rStyle w:val="Titolodellibro"/>
          <w:i w:val="0"/>
          <w:sz w:val="32"/>
          <w:szCs w:val="32"/>
        </w:rPr>
      </w:pPr>
      <w:r w:rsidRPr="004F57D6">
        <w:rPr>
          <w:rStyle w:val="Titolodellibro"/>
          <w:sz w:val="32"/>
          <w:szCs w:val="32"/>
        </w:rPr>
        <w:t xml:space="preserve">     </w:t>
      </w:r>
      <w:proofErr w:type="spellStart"/>
      <w:r w:rsidR="00A91D8E" w:rsidRPr="004F57D6">
        <w:rPr>
          <w:rStyle w:val="Titolodellibro"/>
          <w:i w:val="0"/>
          <w:sz w:val="32"/>
          <w:szCs w:val="32"/>
        </w:rPr>
        <w:t>Problem</w:t>
      </w:r>
      <w:proofErr w:type="spellEnd"/>
      <w:r w:rsidR="00A91D8E" w:rsidRPr="004F57D6">
        <w:rPr>
          <w:rStyle w:val="Titolodellibro"/>
          <w:i w:val="0"/>
          <w:sz w:val="32"/>
          <w:szCs w:val="32"/>
        </w:rPr>
        <w:t xml:space="preserve"> </w:t>
      </w:r>
      <w:proofErr w:type="spellStart"/>
      <w:r w:rsidR="00A91D8E" w:rsidRPr="004F57D6">
        <w:rPr>
          <w:rStyle w:val="Titolodellibro"/>
          <w:i w:val="0"/>
          <w:sz w:val="32"/>
          <w:szCs w:val="32"/>
        </w:rPr>
        <w:t>steatment</w:t>
      </w:r>
      <w:proofErr w:type="spellEnd"/>
    </w:p>
    <w:p w14:paraId="446E060F" w14:textId="4BEB3D9F" w:rsidR="00A91D8E" w:rsidRPr="00A91D8E" w:rsidRDefault="00A91D8E" w:rsidP="00A91D8E">
      <w:pPr>
        <w:rPr>
          <w:sz w:val="24"/>
          <w:szCs w:val="24"/>
        </w:rPr>
      </w:pPr>
    </w:p>
    <w:p w14:paraId="1AA7E43E" w14:textId="5E5E316A" w:rsidR="00A91D8E" w:rsidRPr="004F57D6" w:rsidRDefault="00A91D8E" w:rsidP="0037789C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Situazione corrente</w:t>
      </w:r>
      <w:r w:rsidR="00071A1C" w:rsidRPr="004F57D6">
        <w:rPr>
          <w:rStyle w:val="Riferimentodelicato"/>
          <w:color w:val="2F5496" w:themeColor="accent1" w:themeShade="BF"/>
          <w:sz w:val="28"/>
          <w:szCs w:val="28"/>
        </w:rPr>
        <w:t>:</w:t>
      </w:r>
    </w:p>
    <w:p w14:paraId="0D6E2910" w14:textId="56E0B46E" w:rsidR="00A91D8E" w:rsidRDefault="00A91D8E" w:rsidP="00A91D8E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Ad oggi per acquistare un videogioco è necessario recarsi in un negozio fisico. Tali possono presentare alcune criticità:</w:t>
      </w:r>
    </w:p>
    <w:p w14:paraId="060541E5" w14:textId="02579055" w:rsidR="00A91D8E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Non sempre sono facilmente raggiungibili</w:t>
      </w:r>
    </w:p>
    <w:p w14:paraId="7448C393" w14:textId="64C5CE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Per verificare la disponibilità di un gioco, è necessario recarsi fisicamente al negozio</w:t>
      </w:r>
    </w:p>
    <w:p w14:paraId="13953389" w14:textId="7E1D2D6A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Bisogna fare la fila</w:t>
      </w:r>
    </w:p>
    <w:p w14:paraId="40643365" w14:textId="5D2588A3" w:rsidR="00EC026B" w:rsidRPr="00071A1C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Nel caso in cui un gioco non fosse disponibile, il negozio impiegherebbe tempi lunghi per ottenere il titolo, inoltre sarà necessario recarsi al negozio per prelevarlo.</w:t>
      </w:r>
    </w:p>
    <w:p w14:paraId="628589E3" w14:textId="5E9A8752" w:rsidR="00A055BB" w:rsidRDefault="00EC026B" w:rsidP="00071A1C">
      <w:pPr>
        <w:pStyle w:val="Paragrafoelenco"/>
        <w:numPr>
          <w:ilvl w:val="0"/>
          <w:numId w:val="29"/>
        </w:numPr>
        <w:rPr>
          <w:rFonts w:ascii="Times-Roman" w:hAnsi="Times-Roman" w:cs="Times-Roman"/>
          <w:sz w:val="24"/>
          <w:szCs w:val="24"/>
        </w:rPr>
      </w:pPr>
      <w:r w:rsidRPr="00071A1C">
        <w:rPr>
          <w:rFonts w:ascii="Times-Roman" w:hAnsi="Times-Roman" w:cs="Times-Roman"/>
          <w:sz w:val="24"/>
          <w:szCs w:val="24"/>
        </w:rPr>
        <w:t>Il negozio raggiunge soltanto la comunità locale</w:t>
      </w:r>
    </w:p>
    <w:p w14:paraId="6946507E" w14:textId="77777777" w:rsidR="00071A1C" w:rsidRPr="00071A1C" w:rsidRDefault="00071A1C" w:rsidP="00071A1C">
      <w:pPr>
        <w:pStyle w:val="Paragrafoelenco"/>
        <w:ind w:left="1080"/>
        <w:rPr>
          <w:rFonts w:ascii="Times-Roman" w:hAnsi="Times-Roman" w:cs="Times-Roman"/>
          <w:sz w:val="24"/>
          <w:szCs w:val="24"/>
        </w:rPr>
      </w:pPr>
    </w:p>
    <w:p w14:paraId="0FCD489B" w14:textId="77777777" w:rsidR="00071A1C" w:rsidRPr="00A055BB" w:rsidRDefault="00071A1C" w:rsidP="00071A1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747CE05" w14:textId="11598A88" w:rsidR="00354F3F" w:rsidRPr="004F57D6" w:rsidRDefault="00411655" w:rsidP="00612732">
      <w:pPr>
        <w:rPr>
          <w:rStyle w:val="Riferimentodelicato"/>
          <w:color w:val="2F5496" w:themeColor="accent1" w:themeShade="BF"/>
          <w:sz w:val="28"/>
          <w:szCs w:val="28"/>
        </w:rPr>
      </w:pPr>
      <w:r w:rsidRPr="004F57D6">
        <w:rPr>
          <w:rStyle w:val="Riferimentodelicato"/>
          <w:color w:val="2F5496" w:themeColor="accent1" w:themeShade="BF"/>
          <w:sz w:val="28"/>
          <w:szCs w:val="28"/>
        </w:rPr>
        <w:t>Scenari: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06FB5" w14:paraId="0A502C42" w14:textId="77777777" w:rsidTr="00006FB5">
        <w:tc>
          <w:tcPr>
            <w:tcW w:w="9628" w:type="dxa"/>
          </w:tcPr>
          <w:p w14:paraId="14903B99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  <w:r w:rsidRPr="00A055BB">
              <w:rPr>
                <w:rFonts w:ascii="Times-Roman" w:hAnsi="Times-Roman" w:cs="Times-Roman"/>
                <w:i/>
              </w:rPr>
              <w:t xml:space="preserve">Nome </w:t>
            </w:r>
            <w:proofErr w:type="gramStart"/>
            <w:r w:rsidRPr="00A055BB">
              <w:rPr>
                <w:rFonts w:ascii="Times-Roman" w:hAnsi="Times-Roman" w:cs="Times-Roman"/>
                <w:i/>
              </w:rPr>
              <w:t xml:space="preserve">Scenario:   </w:t>
            </w:r>
            <w:proofErr w:type="gramEnd"/>
            <w:r w:rsidRPr="00A055BB">
              <w:rPr>
                <w:rFonts w:ascii="Times-Roman" w:hAnsi="Times-Roman" w:cs="Times-Roman"/>
                <w:i/>
              </w:rPr>
              <w:t xml:space="preserve"> </w:t>
            </w:r>
            <w:r w:rsidRPr="00A055BB">
              <w:rPr>
                <w:rFonts w:ascii="Times-Roman" w:hAnsi="Times-Roman" w:cs="Times-Roman"/>
              </w:rPr>
              <w:t>Acquisto prodotti</w:t>
            </w:r>
          </w:p>
          <w:p w14:paraId="18E51320" w14:textId="77777777" w:rsidR="00006FB5" w:rsidRPr="00A055BB" w:rsidRDefault="00006FB5" w:rsidP="00612732">
            <w:pPr>
              <w:rPr>
                <w:rFonts w:ascii="Times-Roman" w:hAnsi="Times-Roman" w:cs="Times-Roman"/>
              </w:rPr>
            </w:pPr>
          </w:p>
          <w:p w14:paraId="5A2CF8C3" w14:textId="19C6DA38" w:rsidR="00A055BB" w:rsidRPr="00A055BB" w:rsidRDefault="00A055BB" w:rsidP="00612732">
            <w:pPr>
              <w:rPr>
                <w:rFonts w:ascii="Times-Roman" w:hAnsi="Times-Roman" w:cs="Times-Roman"/>
              </w:rPr>
            </w:pPr>
            <w:proofErr w:type="gramStart"/>
            <w:r w:rsidRPr="00A055BB">
              <w:rPr>
                <w:rFonts w:ascii="Times-Roman" w:hAnsi="Times-Roman" w:cs="Times-Roman"/>
                <w:i/>
              </w:rPr>
              <w:t>Attori:</w:t>
            </w:r>
            <w:r w:rsidRPr="00A055BB">
              <w:rPr>
                <w:rFonts w:ascii="Times-Roman" w:hAnsi="Times-Roman" w:cs="Times-Roman"/>
              </w:rPr>
              <w:t xml:space="preserve">   </w:t>
            </w:r>
            <w:proofErr w:type="gramEnd"/>
            <w:r w:rsidRPr="00A055BB">
              <w:rPr>
                <w:rFonts w:ascii="Times-Roman" w:hAnsi="Times-Roman" w:cs="Times-Roman"/>
              </w:rPr>
              <w:t xml:space="preserve"> marco: Acquirente,   </w:t>
            </w:r>
            <w:proofErr w:type="spellStart"/>
            <w:r w:rsidRPr="00A055BB">
              <w:rPr>
                <w:rFonts w:ascii="Times-Roman" w:hAnsi="Times-Roman" w:cs="Times-Roman"/>
              </w:rPr>
              <w:t>nicola</w:t>
            </w:r>
            <w:proofErr w:type="spellEnd"/>
            <w:r w:rsidRPr="00A055BB">
              <w:rPr>
                <w:rFonts w:ascii="Times-Roman" w:hAnsi="Times-Roman" w:cs="Times-Roman"/>
              </w:rPr>
              <w:t xml:space="preserve">: </w:t>
            </w:r>
            <w:proofErr w:type="spellStart"/>
            <w:r w:rsidRPr="00A055BB">
              <w:rPr>
                <w:rFonts w:ascii="Times-Roman" w:hAnsi="Times-Roman" w:cs="Times-Roman"/>
              </w:rPr>
              <w:t>GestoreOrdine</w:t>
            </w:r>
            <w:proofErr w:type="spellEnd"/>
          </w:p>
        </w:tc>
      </w:tr>
      <w:tr w:rsidR="00006FB5" w14:paraId="67E13531" w14:textId="77777777" w:rsidTr="00006FB5">
        <w:tc>
          <w:tcPr>
            <w:tcW w:w="9628" w:type="dxa"/>
          </w:tcPr>
          <w:p w14:paraId="0396D9F2" w14:textId="77777777" w:rsidR="00006FB5" w:rsidRDefault="00006FB5" w:rsidP="00612732">
            <w:pPr>
              <w:rPr>
                <w:rFonts w:ascii="Times-Roman" w:hAnsi="Times-Roman" w:cs="Times-Roman"/>
                <w:sz w:val="24"/>
                <w:szCs w:val="24"/>
              </w:rPr>
            </w:pPr>
          </w:p>
          <w:p w14:paraId="297591F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giorno 8 Ottobre 2018 Marco ha intenzione di acquistare il videogioco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 xml:space="preserve">dal sito </w:t>
            </w:r>
            <w:proofErr w:type="spellStart"/>
            <w:r w:rsidRPr="00401163">
              <w:rPr>
                <w:rFonts w:ascii="Times-Roman" w:hAnsi="Times-Roman" w:cs="Times-Roman"/>
              </w:rPr>
              <w:t>GamesHub</w:t>
            </w:r>
            <w:proofErr w:type="spellEnd"/>
            <w:r w:rsidRPr="00401163">
              <w:rPr>
                <w:rFonts w:ascii="Times-Roman" w:hAnsi="Times-Roman" w:cs="Times-Roman"/>
              </w:rPr>
              <w:t>.</w:t>
            </w:r>
          </w:p>
          <w:p w14:paraId="1E6D58D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si collega al sito </w:t>
            </w:r>
            <w:proofErr w:type="spellStart"/>
            <w:r w:rsidRPr="00401163">
              <w:rPr>
                <w:rFonts w:ascii="Times-Roman" w:hAnsi="Times-Roman" w:cs="Times-Roman"/>
              </w:rPr>
              <w:t>GamesHub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e visualizza l’homepage.</w:t>
            </w:r>
          </w:p>
          <w:p w14:paraId="63F52A9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Nell’homepage sono presenti degli slider che mostrano i giochi più recenti e quelli più economici oltre a una sezione dove vengono elencati un sottoinsieme dei giochi del catalogo.</w:t>
            </w:r>
          </w:p>
          <w:p w14:paraId="4F6F7C1B" w14:textId="0E43629D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inserisce nel campo di ricerca della </w:t>
            </w:r>
            <w:proofErr w:type="spellStart"/>
            <w:r w:rsidRPr="00401163">
              <w:rPr>
                <w:rFonts w:ascii="Times-Roman" w:hAnsi="Times-Roman" w:cs="Times-Roman"/>
              </w:rPr>
              <w:t>navbar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</w:rPr>
              <w:t>.</w:t>
            </w:r>
          </w:p>
          <w:p w14:paraId="02F8F9D2" w14:textId="29F1FBCD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Gli vengono mostrati tutte le </w:t>
            </w:r>
            <w:proofErr w:type="gramStart"/>
            <w:r w:rsidRPr="00401163">
              <w:rPr>
                <w:rFonts w:ascii="Times-Roman" w:hAnsi="Times-Roman" w:cs="Times-Roman"/>
              </w:rPr>
              <w:t>versioni(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PS4, PS3, XBOX ONE, PC) del gioco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>
              <w:rPr>
                <w:rFonts w:ascii="Times-Roman" w:hAnsi="Times-Roman" w:cs="Times-Roman"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disponibili per l’acquisto.</w:t>
            </w:r>
          </w:p>
          <w:p w14:paraId="249490E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Per ogni versione del gioco Marco visualizza il prezzo, l’immagine, la piattaforma e un tasto di </w:t>
            </w:r>
            <w:proofErr w:type="gramStart"/>
            <w:r w:rsidRPr="00401163">
              <w:rPr>
                <w:rFonts w:ascii="Times-Roman" w:hAnsi="Times-Roman" w:cs="Times-Roman"/>
              </w:rPr>
              <w:t>aggiunta  al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 carrello.</w:t>
            </w:r>
          </w:p>
          <w:p w14:paraId="7286EC4B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</w:t>
            </w:r>
            <w:bookmarkStart w:id="0" w:name="_Hlk526845767"/>
            <w:r w:rsidRPr="00401163">
              <w:rPr>
                <w:rFonts w:ascii="Times-Roman" w:hAnsi="Times-Roman" w:cs="Times-Roman"/>
              </w:rPr>
              <w:t xml:space="preserve"> preme aggiungi al carrello sul gioco</w:t>
            </w:r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r w:rsidRPr="00401163">
              <w:rPr>
                <w:rFonts w:ascii="Times-Roman" w:hAnsi="Times-Roman" w:cs="Times-Roman"/>
              </w:rPr>
              <w:t>per PS4</w:t>
            </w:r>
            <w:r w:rsidRPr="00401163">
              <w:rPr>
                <w:rFonts w:ascii="Times-Roman" w:hAnsi="Times-Roman" w:cs="Times-Roman"/>
                <w:i/>
              </w:rPr>
              <w:t>.</w:t>
            </w:r>
          </w:p>
          <w:p w14:paraId="3D23E0F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Nella barra in alto, sull’icona del carrello compare il numero 1, che indica che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  <w:i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  <w:i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è stato inserito nel carrello.</w:t>
            </w:r>
          </w:p>
          <w:p w14:paraId="24798CB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preme sull’icona del carrello e viene reindirizzato nella pagina del carrello.</w:t>
            </w:r>
          </w:p>
          <w:p w14:paraId="66190CEB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del carrello, Marco visualizza il nome del gioco, l’immagine, il prezzo, la piattaforma, la quantità e due pulsanti: un pulsante per eliminare il prodotto dal carrello, l’altro per procedere con l’acquisto.</w:t>
            </w:r>
          </w:p>
          <w:bookmarkEnd w:id="0"/>
          <w:p w14:paraId="6A11808A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Clicca sul pulsante “</w:t>
            </w:r>
            <w:r w:rsidRPr="00401163">
              <w:rPr>
                <w:rFonts w:ascii="Times-Roman" w:hAnsi="Times-Roman" w:cs="Times-Roman"/>
                <w:i/>
              </w:rPr>
              <w:t>acquista”.</w:t>
            </w:r>
          </w:p>
          <w:p w14:paraId="3C7D20EC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conduce Marco verso la pagina di login.</w:t>
            </w:r>
          </w:p>
          <w:p w14:paraId="2764E21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Siccome Marco non è ancora registrato, preme il pulsante “registrati”.</w:t>
            </w:r>
          </w:p>
          <w:p w14:paraId="644161F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Viene reindirizzato nella pagina di registrazione e inserisce i suoi dati:</w:t>
            </w:r>
          </w:p>
          <w:p w14:paraId="3B583EFC" w14:textId="252192AF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1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proofErr w:type="gramStart"/>
            <w:r w:rsidRPr="008A4D35">
              <w:rPr>
                <w:rFonts w:ascii="Times-Roman" w:hAnsi="Times-Roman" w:cs="Times-Roman"/>
                <w:i/>
                <w:rPrChange w:id="3" w:author="Cosimo Bacco" w:date="2018-10-26T01:45:00Z">
                  <w:rPr>
                    <w:rFonts w:ascii="Times-Roman" w:hAnsi="Times-Roman" w:cs="Times-Roman"/>
                  </w:rPr>
                </w:rPrChange>
              </w:rPr>
              <w:t>nome :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 Marco</w:t>
            </w:r>
          </w:p>
          <w:p w14:paraId="437525DC" w14:textId="0D377F76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4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5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proofErr w:type="gramStart"/>
            <w:r w:rsidRPr="008A4D35">
              <w:rPr>
                <w:rFonts w:ascii="Times-Roman" w:hAnsi="Times-Roman" w:cs="Times-Roman"/>
                <w:i/>
                <w:rPrChange w:id="6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cognome :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Arechi</w:t>
            </w:r>
            <w:proofErr w:type="spellEnd"/>
          </w:p>
          <w:p w14:paraId="003A3A60" w14:textId="459C034D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7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8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proofErr w:type="gramStart"/>
            <w:r w:rsidRPr="008A4D35">
              <w:rPr>
                <w:rFonts w:ascii="Times-Roman" w:hAnsi="Times-Roman" w:cs="Times-Roman"/>
                <w:i/>
                <w:rPrChange w:id="9" w:author="Cosimo Bacco" w:date="2018-10-26T01:45:00Z">
                  <w:rPr>
                    <w:rFonts w:ascii="Times-Roman" w:hAnsi="Times-Roman" w:cs="Times-Roman"/>
                  </w:rPr>
                </w:rPrChange>
              </w:rPr>
              <w:t>username :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 marco28</w:t>
            </w:r>
          </w:p>
          <w:p w14:paraId="54DE12FF" w14:textId="01877B90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1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12" w:author="Cosimo Bacco" w:date="2018-10-26T01:45:00Z">
                  <w:rPr>
                    <w:rFonts w:ascii="Times-Roman" w:hAnsi="Times-Roman" w:cs="Times-Roman"/>
                  </w:rPr>
                </w:rPrChange>
              </w:rPr>
              <w:t>numero di telefono:</w:t>
            </w:r>
            <w:r w:rsidRPr="00401163">
              <w:rPr>
                <w:rFonts w:ascii="Times-Roman" w:hAnsi="Times-Roman" w:cs="Times-Roman"/>
              </w:rPr>
              <w:t xml:space="preserve"> 339 2876004</w:t>
            </w:r>
          </w:p>
          <w:p w14:paraId="668B9B39" w14:textId="24E85EBF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1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4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proofErr w:type="gramStart"/>
            <w:r w:rsidRPr="008A4D35">
              <w:rPr>
                <w:rFonts w:ascii="Times-Roman" w:hAnsi="Times-Roman" w:cs="Times-Roman"/>
                <w:i/>
                <w:rPrChange w:id="15" w:author="Cosimo Bacco" w:date="2018-10-26T01:45:00Z">
                  <w:rPr>
                    <w:rFonts w:ascii="Times-Roman" w:hAnsi="Times-Roman" w:cs="Times-Roman"/>
                  </w:rPr>
                </w:rPrChange>
              </w:rPr>
              <w:t>indirizzo :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 </w:t>
            </w:r>
            <w:bookmarkStart w:id="16" w:name="_Hlk527712489"/>
            <w:r w:rsidRPr="00401163">
              <w:rPr>
                <w:rFonts w:ascii="Times-Roman" w:hAnsi="Times-Roman" w:cs="Times-Roman"/>
              </w:rPr>
              <w:t>via Vittorio Emanuele, 2</w:t>
            </w:r>
            <w:bookmarkEnd w:id="16"/>
          </w:p>
          <w:p w14:paraId="14CED917" w14:textId="6C70227F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17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18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proofErr w:type="gramStart"/>
            <w:r w:rsidRPr="008A4D35">
              <w:rPr>
                <w:rFonts w:ascii="Times-Roman" w:hAnsi="Times-Roman" w:cs="Times-Roman"/>
                <w:i/>
                <w:rPrChange w:id="19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Comune :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 Salerno</w:t>
            </w:r>
          </w:p>
          <w:p w14:paraId="5E6AF2BD" w14:textId="2E82126F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2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lastRenderedPageBreak/>
              <w:t>-</w:t>
            </w:r>
            <w:ins w:id="21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2" w:author="Cosimo Bacco" w:date="2018-10-26T01:45:00Z">
                  <w:rPr>
                    <w:rFonts w:ascii="Times-Roman" w:hAnsi="Times-Roman" w:cs="Times-Roman"/>
                  </w:rPr>
                </w:rPrChange>
              </w:rPr>
              <w:t>Provincia:</w:t>
            </w:r>
            <w:r w:rsidRPr="00401163">
              <w:rPr>
                <w:rFonts w:ascii="Times-Roman" w:hAnsi="Times-Roman" w:cs="Times-Roman"/>
              </w:rPr>
              <w:t xml:space="preserve"> SA</w:t>
            </w:r>
          </w:p>
          <w:p w14:paraId="47EF1D05" w14:textId="4F09F4DB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2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4" w:author="Cosimo Bacco" w:date="2018-10-26T01:44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25" w:author="Cosimo Bacco" w:date="2018-10-26T01:45:00Z">
                  <w:rPr>
                    <w:rFonts w:ascii="Times-Roman" w:hAnsi="Times-Roman" w:cs="Times-Roman"/>
                  </w:rPr>
                </w:rPrChange>
              </w:rPr>
              <w:t>password:</w:t>
            </w:r>
            <w:r w:rsidRPr="00401163">
              <w:rPr>
                <w:rFonts w:ascii="Times-Roman" w:hAnsi="Times-Roman" w:cs="Times-Roman"/>
              </w:rPr>
              <w:t xml:space="preserve"> mArcoarechi192</w:t>
            </w:r>
          </w:p>
          <w:p w14:paraId="3B3912EC" w14:textId="350CD91C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2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2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proofErr w:type="gramStart"/>
            <w:r w:rsidRPr="008A4D35">
              <w:rPr>
                <w:rFonts w:ascii="Times-Roman" w:hAnsi="Times-Roman" w:cs="Times-Roman"/>
                <w:i/>
                <w:rPrChange w:id="28" w:author="Cosimo Bacco" w:date="2018-10-26T01:45:00Z">
                  <w:rPr>
                    <w:rFonts w:ascii="Times-Roman" w:hAnsi="Times-Roman" w:cs="Times-Roman"/>
                  </w:rPr>
                </w:rPrChange>
              </w:rPr>
              <w:t>email</w:t>
            </w:r>
            <w:proofErr w:type="gramEnd"/>
            <w:r w:rsidRPr="008A4D35">
              <w:rPr>
                <w:rFonts w:ascii="Times-Roman" w:hAnsi="Times-Roman" w:cs="Times-Roman"/>
                <w:i/>
                <w:rPrChange w:id="29" w:author="Cosimo Bacco" w:date="2018-10-26T01:45:00Z">
                  <w:rPr>
                    <w:rFonts w:ascii="Times-Roman" w:hAnsi="Times-Roman" w:cs="Times-Roman"/>
                  </w:rPr>
                </w:rPrChange>
              </w:rPr>
              <w:t>:</w:t>
            </w:r>
            <w:r w:rsidRPr="00401163">
              <w:rPr>
                <w:rFonts w:ascii="Times-Roman" w:hAnsi="Times-Roman" w:cs="Times-Roman"/>
              </w:rPr>
              <w:t xml:space="preserve"> marco.arechi@gmail.com</w:t>
            </w:r>
          </w:p>
          <w:p w14:paraId="1797B3DD" w14:textId="4C0348CE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30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1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2" w:author="Cosimo Bacco" w:date="2018-10-26T01:45:00Z">
                  <w:rPr>
                    <w:rFonts w:ascii="Times-Roman" w:hAnsi="Times-Roman" w:cs="Times-Roman"/>
                  </w:rPr>
                </w:rPrChange>
              </w:rPr>
              <w:t>codice fiscale</w:t>
            </w:r>
            <w:r w:rsidRPr="00401163">
              <w:rPr>
                <w:rFonts w:ascii="Times-Roman" w:hAnsi="Times-Roman" w:cs="Times-Roman"/>
              </w:rPr>
              <w:t>: RCHMRC95B26H703T</w:t>
            </w:r>
          </w:p>
          <w:p w14:paraId="31DBEDBE" w14:textId="48F1CB95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33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4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5" w:author="Cosimo Bacco" w:date="2018-10-26T01:46:00Z">
                  <w:rPr>
                    <w:rFonts w:ascii="Times-Roman" w:hAnsi="Times-Roman" w:cs="Times-Roman"/>
                  </w:rPr>
                </w:rPrChange>
              </w:rPr>
              <w:t>data di nascita:</w:t>
            </w:r>
            <w:r w:rsidRPr="00401163">
              <w:rPr>
                <w:rFonts w:ascii="Times-Roman" w:hAnsi="Times-Roman" w:cs="Times-Roman"/>
              </w:rPr>
              <w:t xml:space="preserve"> 26/02/1995</w:t>
            </w:r>
          </w:p>
          <w:p w14:paraId="5D3C5E4D" w14:textId="7F1BE6BF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36" w:author="Cosimo Bacco" w:date="2018-10-26T01:44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37" w:author="Cosimo Bacco" w:date="2018-10-26T01:45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38" w:author="Cosimo Bacco" w:date="2018-10-26T01:46:00Z">
                  <w:rPr>
                    <w:rFonts w:ascii="Times-Roman" w:hAnsi="Times-Roman" w:cs="Times-Roman"/>
                  </w:rPr>
                </w:rPrChange>
              </w:rPr>
              <w:t>sesso:</w:t>
            </w:r>
            <w:r w:rsidRPr="00401163">
              <w:rPr>
                <w:rFonts w:ascii="Times-Roman" w:hAnsi="Times-Roman" w:cs="Times-Roman"/>
              </w:rPr>
              <w:t xml:space="preserve"> M</w:t>
            </w:r>
          </w:p>
          <w:p w14:paraId="6FFA865D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effettua dei controlli sulla validità dei dati inseriti:</w:t>
            </w:r>
          </w:p>
          <w:p w14:paraId="7901882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Tutti i campi non devono essere vuoti.</w:t>
            </w:r>
          </w:p>
          <w:p w14:paraId="4AD24A3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numero di telefono inserito deve avere il </w:t>
            </w:r>
            <w:proofErr w:type="gramStart"/>
            <w:r w:rsidRPr="00401163">
              <w:rPr>
                <w:rFonts w:ascii="Times-Roman" w:hAnsi="Times-Roman" w:cs="Times-Roman"/>
              </w:rPr>
              <w:t>formato  #</w:t>
            </w:r>
            <w:proofErr w:type="gramEnd"/>
            <w:r w:rsidRPr="00401163">
              <w:rPr>
                <w:rFonts w:ascii="Times-Roman" w:hAnsi="Times-Roman" w:cs="Times-Roman"/>
              </w:rPr>
              <w:t>## #######.</w:t>
            </w:r>
          </w:p>
          <w:p w14:paraId="0076036A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L’email deve avere un formato adatto(</w:t>
            </w:r>
            <w:proofErr w:type="spellStart"/>
            <w:r w:rsidRPr="008A4D35">
              <w:rPr>
                <w:rFonts w:ascii="Times-Roman" w:hAnsi="Times-Roman" w:cs="Times-Roman"/>
                <w:i/>
                <w:rPrChange w:id="39" w:author="Cosimo Bacco" w:date="2018-10-26T01:46:00Z">
                  <w:rPr>
                    <w:rFonts w:ascii="Times-Roman" w:hAnsi="Times-Roman" w:cs="Times-Roman"/>
                  </w:rPr>
                </w:rPrChange>
              </w:rPr>
              <w:t>utente@host.dominio</w:t>
            </w:r>
            <w:proofErr w:type="spellEnd"/>
            <w:r w:rsidRPr="00401163">
              <w:rPr>
                <w:rFonts w:ascii="Times-Roman" w:hAnsi="Times-Roman" w:cs="Times-Roman"/>
              </w:rPr>
              <w:t>) e non deve essere già associata a un altro account.</w:t>
            </w:r>
          </w:p>
          <w:p w14:paraId="4A6DAE68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La password deve contenere un minimo di 6 caratteri. Deve essere presente almeno una lettera maiuscola, una lettera minuscola e un numero.</w:t>
            </w:r>
          </w:p>
          <w:p w14:paraId="6CC8AEC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sul tasto “registrati”.</w:t>
            </w:r>
          </w:p>
          <w:p w14:paraId="69E5521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sistema provvede a inviare un codice a 5 simboli casuali (</w:t>
            </w:r>
            <w:bookmarkStart w:id="40" w:name="_Hlk527707889"/>
            <w:r w:rsidRPr="00401163">
              <w:rPr>
                <w:rFonts w:ascii="Times-Roman" w:hAnsi="Times-Roman" w:cs="Times-Roman"/>
              </w:rPr>
              <w:t>X0A12</w:t>
            </w:r>
            <w:bookmarkEnd w:id="40"/>
            <w:r w:rsidRPr="00401163">
              <w:rPr>
                <w:rFonts w:ascii="Times-Roman" w:hAnsi="Times-Roman" w:cs="Times-Roman"/>
              </w:rPr>
              <w:t>) all’email inserita da Marco che gli permette di completare la registrazione.</w:t>
            </w:r>
          </w:p>
          <w:p w14:paraId="1D8C3CAA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viene reindirizzato in una pagina in cui è richiesto l’inserimento del codice inviatogli dal sistema.</w:t>
            </w:r>
          </w:p>
          <w:p w14:paraId="2800119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alla casella </w:t>
            </w:r>
            <w:proofErr w:type="gramStart"/>
            <w:r w:rsidRPr="00401163">
              <w:rPr>
                <w:rFonts w:ascii="Times-Roman" w:hAnsi="Times-Roman" w:cs="Times-Roman"/>
              </w:rPr>
              <w:t>email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, trova l’email inviata da </w:t>
            </w:r>
            <w:proofErr w:type="spellStart"/>
            <w:r w:rsidRPr="00401163">
              <w:rPr>
                <w:rFonts w:ascii="Times-Roman" w:hAnsi="Times-Roman" w:cs="Times-Roman"/>
              </w:rPr>
              <w:t>GamesHub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e copia il codice X0A12.</w:t>
            </w:r>
          </w:p>
          <w:p w14:paraId="25AF7A7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il codice X0A12 nell’apposito campo e clicca su “conferma”.</w:t>
            </w:r>
          </w:p>
          <w:p w14:paraId="57F8F77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viene riportato nel login.</w:t>
            </w:r>
          </w:p>
          <w:p w14:paraId="0539CBAD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del login viene richiesto di inserire username e password.</w:t>
            </w:r>
          </w:p>
          <w:p w14:paraId="1547579C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inserisce username e password e clicca su “login”.</w:t>
            </w:r>
          </w:p>
          <w:p w14:paraId="6CF8B22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Dopo aver effettuato il login, Marco viene riportato nell’homepage.</w:t>
            </w:r>
          </w:p>
          <w:p w14:paraId="1BD7114E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 carrello e preme sul tasto “acquista”. </w:t>
            </w:r>
          </w:p>
          <w:p w14:paraId="24BFAB7D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bookmarkStart w:id="41" w:name="_Hlk526950152"/>
            <w:r w:rsidRPr="00401163">
              <w:rPr>
                <w:rFonts w:ascii="Times-Roman" w:hAnsi="Times-Roman" w:cs="Times-Roman"/>
              </w:rPr>
              <w:t>Dopodiché viene reindirizzato nella pagina di scelta del tipo di spedizione (rapida, standard) e sceglie la spedizione rapida.</w:t>
            </w:r>
          </w:p>
          <w:p w14:paraId="68229F3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stessa pagina vengono visualizzate le informazioni relative alla spedizione (data consegna prevista, costo).</w:t>
            </w:r>
          </w:p>
          <w:p w14:paraId="13421144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clicca su procedi che lo conduce verso la pagina di pagamento </w:t>
            </w:r>
            <w:proofErr w:type="spellStart"/>
            <w:r w:rsidRPr="00401163">
              <w:rPr>
                <w:rFonts w:ascii="Times-Roman" w:hAnsi="Times-Roman" w:cs="Times-Roman"/>
              </w:rPr>
              <w:t>paypal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. </w:t>
            </w:r>
          </w:p>
          <w:p w14:paraId="689D17D8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Visualizza la pagina di login di </w:t>
            </w:r>
            <w:proofErr w:type="spellStart"/>
            <w:r w:rsidRPr="00401163">
              <w:rPr>
                <w:rFonts w:ascii="Times-Roman" w:hAnsi="Times-Roman" w:cs="Times-Roman"/>
              </w:rPr>
              <w:t>paypal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e inserisce </w:t>
            </w:r>
            <w:proofErr w:type="gramStart"/>
            <w:r w:rsidRPr="00401163">
              <w:rPr>
                <w:rFonts w:ascii="Times-Roman" w:hAnsi="Times-Roman" w:cs="Times-Roman"/>
              </w:rPr>
              <w:t>email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 e password.</w:t>
            </w:r>
          </w:p>
          <w:bookmarkEnd w:id="41"/>
          <w:p w14:paraId="6DA8B7D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visualizza la pagina di conferma dell’ordine dove è presente un riepilogo e il tasto conferma.</w:t>
            </w:r>
          </w:p>
          <w:p w14:paraId="7CA2D04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Marco clicca su “conferma” e viene reindirizzato in una pagina dove sono presenti i dati dell’ordine effettuato.</w:t>
            </w:r>
          </w:p>
          <w:p w14:paraId="0D1C63B3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visualizza una pagina contenente tutti gli ordini con stato accettato.</w:t>
            </w:r>
          </w:p>
          <w:p w14:paraId="152976EA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Nicola visualizza le informazioni del primo ordine della </w:t>
            </w:r>
            <w:proofErr w:type="gramStart"/>
            <w:r w:rsidRPr="00401163">
              <w:rPr>
                <w:rFonts w:ascii="Times-Roman" w:hAnsi="Times-Roman" w:cs="Times-Roman"/>
              </w:rPr>
              <w:t>lista(</w:t>
            </w:r>
            <w:proofErr w:type="gramEnd"/>
            <w:r w:rsidRPr="00401163">
              <w:rPr>
                <w:rFonts w:ascii="Times-Roman" w:hAnsi="Times-Roman" w:cs="Times-Roman"/>
              </w:rPr>
              <w:t>quello di Marco):</w:t>
            </w:r>
          </w:p>
          <w:p w14:paraId="72C39AEA" w14:textId="12995A6A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42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8A4D35">
              <w:rPr>
                <w:rFonts w:ascii="Times-Roman" w:hAnsi="Times-Roman" w:cs="Times-Roman"/>
                <w:i/>
                <w:rPrChange w:id="43" w:author="Cosimo Bacco" w:date="2018-10-26T01:46:00Z">
                  <w:rPr>
                    <w:rFonts w:ascii="Times-Roman" w:hAnsi="Times-Roman" w:cs="Times-Roman"/>
                  </w:rPr>
                </w:rPrChange>
              </w:rPr>
              <w:t>-</w:t>
            </w:r>
            <w:ins w:id="44" w:author="Cosimo Bacco" w:date="2018-10-26T01:46:00Z">
              <w:r w:rsidR="008A4D35" w:rsidRPr="008A4D35">
                <w:rPr>
                  <w:rFonts w:ascii="Times-Roman" w:hAnsi="Times-Roman" w:cs="Times-Roman"/>
                  <w:i/>
                  <w:rPrChange w:id="45" w:author="Cosimo Bacco" w:date="2018-10-26T01:46:00Z">
                    <w:rPr>
                      <w:rFonts w:ascii="Times-Roman" w:hAnsi="Times-Roman" w:cs="Times-Roman"/>
                    </w:rPr>
                  </w:rPrChange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46" w:author="Cosimo Bacco" w:date="2018-10-26T01:46:00Z">
                  <w:rPr>
                    <w:rFonts w:ascii="Times-Roman" w:hAnsi="Times-Roman" w:cs="Times-Roman"/>
                  </w:rPr>
                </w:rPrChange>
              </w:rPr>
              <w:t>id:</w:t>
            </w:r>
            <w:ins w:id="47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31</w:t>
            </w:r>
          </w:p>
          <w:p w14:paraId="551AEDC8" w14:textId="202E533A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48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49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50" w:author="Cosimo Bacco" w:date="2018-10-26T01:46:00Z">
                  <w:rPr>
                    <w:rFonts w:ascii="Times-Roman" w:hAnsi="Times-Roman" w:cs="Times-Roman"/>
                  </w:rPr>
                </w:rPrChange>
              </w:rPr>
              <w:t>indirizzo spedizione:</w:t>
            </w:r>
            <w:r w:rsidRPr="00401163">
              <w:rPr>
                <w:rFonts w:ascii="Times-Roman" w:hAnsi="Times-Roman" w:cs="Times-Roman"/>
              </w:rPr>
              <w:t xml:space="preserve"> via Vittorio Emanuele, 2 </w:t>
            </w:r>
            <w:proofErr w:type="gramStart"/>
            <w:r w:rsidRPr="00401163">
              <w:rPr>
                <w:rFonts w:ascii="Times-Roman" w:hAnsi="Times-Roman" w:cs="Times-Roman"/>
              </w:rPr>
              <w:t>Salerno(</w:t>
            </w:r>
            <w:proofErr w:type="gramEnd"/>
            <w:r w:rsidRPr="00401163">
              <w:rPr>
                <w:rFonts w:ascii="Times-Roman" w:hAnsi="Times-Roman" w:cs="Times-Roman"/>
              </w:rPr>
              <w:t>SA)</w:t>
            </w:r>
          </w:p>
          <w:p w14:paraId="0520E55B" w14:textId="2C3B8CD2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51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52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53" w:author="Cosimo Bacco" w:date="2018-10-26T01:46:00Z">
                  <w:rPr>
                    <w:rFonts w:ascii="Times-Roman" w:hAnsi="Times-Roman" w:cs="Times-Roman"/>
                  </w:rPr>
                </w:rPrChange>
              </w:rPr>
              <w:t>tipo di spedizione:</w:t>
            </w:r>
            <w:ins w:id="54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401163">
              <w:rPr>
                <w:rFonts w:ascii="Times-Roman" w:hAnsi="Times-Roman" w:cs="Times-Roman"/>
              </w:rPr>
              <w:t>rapida</w:t>
            </w:r>
          </w:p>
          <w:p w14:paraId="5A0B8369" w14:textId="03962956" w:rsidR="00401163" w:rsidRPr="00401163" w:rsidRDefault="00401163" w:rsidP="008A4D35">
            <w:pPr>
              <w:ind w:left="720"/>
              <w:rPr>
                <w:rFonts w:ascii="Times-Roman" w:hAnsi="Times-Roman" w:cs="Times-Roman"/>
              </w:rPr>
              <w:pPrChange w:id="55" w:author="Cosimo Bacco" w:date="2018-10-26T01:46:00Z">
                <w:pPr>
                  <w:numPr>
                    <w:numId w:val="18"/>
                  </w:numPr>
                  <w:ind w:left="720" w:hanging="360"/>
                </w:pPr>
              </w:pPrChange>
            </w:pPr>
            <w:r w:rsidRPr="00401163">
              <w:rPr>
                <w:rFonts w:ascii="Times-Roman" w:hAnsi="Times-Roman" w:cs="Times-Roman"/>
              </w:rPr>
              <w:t>-</w:t>
            </w:r>
            <w:ins w:id="56" w:author="Cosimo Bacco" w:date="2018-10-26T01:46:00Z">
              <w:r w:rsidR="008A4D35">
                <w:rPr>
                  <w:rFonts w:ascii="Times-Roman" w:hAnsi="Times-Roman" w:cs="Times-Roman"/>
                </w:rPr>
                <w:t xml:space="preserve"> </w:t>
              </w:r>
            </w:ins>
            <w:r w:rsidRPr="008A4D35">
              <w:rPr>
                <w:rFonts w:ascii="Times-Roman" w:hAnsi="Times-Roman" w:cs="Times-Roman"/>
                <w:i/>
                <w:rPrChange w:id="57" w:author="Cosimo Bacco" w:date="2018-10-26T01:46:00Z">
                  <w:rPr>
                    <w:rFonts w:ascii="Times-Roman" w:hAnsi="Times-Roman" w:cs="Times-Roman"/>
                  </w:rPr>
                </w:rPrChange>
              </w:rPr>
              <w:t>prodotti:</w:t>
            </w:r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proofErr w:type="gramStart"/>
            <w:r w:rsidRPr="00401163">
              <w:rPr>
                <w:rFonts w:ascii="Times-Roman" w:hAnsi="Times-Roman" w:cs="Times-Roman"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</w:rPr>
              <w:t>( quantità</w:t>
            </w:r>
            <w:proofErr w:type="gramEnd"/>
            <w:r w:rsidRPr="00401163">
              <w:rPr>
                <w:rFonts w:ascii="Times-Roman" w:hAnsi="Times-Roman" w:cs="Times-Roman"/>
              </w:rPr>
              <w:t>: 1)</w:t>
            </w:r>
          </w:p>
          <w:p w14:paraId="06BD4B8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cambia lo stato dell’ordine di Marco da “accettato” a “in preparazione”.</w:t>
            </w:r>
          </w:p>
          <w:p w14:paraId="27085C7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Il sistema riduce di 1 la quantità disponibile di </w:t>
            </w:r>
            <w:proofErr w:type="spellStart"/>
            <w:r w:rsidRPr="00401163">
              <w:rPr>
                <w:rFonts w:ascii="Times-Roman" w:hAnsi="Times-Roman" w:cs="Times-Roman"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dal database.</w:t>
            </w:r>
          </w:p>
          <w:p w14:paraId="06CFAE2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L’ordine passa nella lista degli ordini “in preparazione”.</w:t>
            </w:r>
          </w:p>
          <w:p w14:paraId="6857CF4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prepara il pacco relativo all’ordine di Marco.</w:t>
            </w:r>
          </w:p>
          <w:p w14:paraId="0BB6AAFC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Nicola chiama il corriere Bartolini che passerà a ritirare il pacco il giorno successivo.</w:t>
            </w:r>
          </w:p>
          <w:p w14:paraId="79CA4C20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accede alla pagina “i miei ordini” tramite l’apposito tasto presente nella </w:t>
            </w:r>
            <w:proofErr w:type="spellStart"/>
            <w:r w:rsidRPr="00401163">
              <w:rPr>
                <w:rFonts w:ascii="Times-Roman" w:hAnsi="Times-Roman" w:cs="Times-Roman"/>
              </w:rPr>
              <w:t>navbar</w:t>
            </w:r>
            <w:proofErr w:type="spellEnd"/>
            <w:r w:rsidRPr="00401163">
              <w:rPr>
                <w:rFonts w:ascii="Times-Roman" w:hAnsi="Times-Roman" w:cs="Times-Roman"/>
              </w:rPr>
              <w:t>.</w:t>
            </w:r>
          </w:p>
          <w:p w14:paraId="60D76BDF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In tale pagina visualizza il suo ordine:</w:t>
            </w:r>
          </w:p>
          <w:p w14:paraId="43523AC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-Stato ordine: in preparazione.</w:t>
            </w:r>
          </w:p>
          <w:p w14:paraId="44A5CC4B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-Riepilogo: </w:t>
            </w:r>
            <w:proofErr w:type="gramStart"/>
            <w:r w:rsidRPr="00401163">
              <w:rPr>
                <w:rFonts w:ascii="Times-Roman" w:hAnsi="Times-Roman" w:cs="Times-Roman"/>
              </w:rPr>
              <w:t>prezzo(</w:t>
            </w:r>
            <w:proofErr w:type="gramEnd"/>
            <w:r w:rsidRPr="00401163">
              <w:rPr>
                <w:rFonts w:ascii="Times-Roman" w:hAnsi="Times-Roman" w:cs="Times-Roman"/>
              </w:rPr>
              <w:t>19.99 €) , quantità (1) e nome prodotto (</w:t>
            </w:r>
            <w:proofErr w:type="spellStart"/>
            <w:r w:rsidRPr="00401163">
              <w:rPr>
                <w:rFonts w:ascii="Times-Roman" w:hAnsi="Times-Roman" w:cs="Times-Roman"/>
              </w:rPr>
              <w:t>Assassin’s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</w:t>
            </w:r>
            <w:proofErr w:type="spellStart"/>
            <w:r w:rsidRPr="00401163">
              <w:rPr>
                <w:rFonts w:ascii="Times-Roman" w:hAnsi="Times-Roman" w:cs="Times-Roman"/>
              </w:rPr>
              <w:t>Creed</w:t>
            </w:r>
            <w:proofErr w:type="spellEnd"/>
            <w:r w:rsidRPr="00401163">
              <w:rPr>
                <w:rFonts w:ascii="Times-Roman" w:hAnsi="Times-Roman" w:cs="Times-Roman"/>
              </w:rPr>
              <w:t>).</w:t>
            </w:r>
          </w:p>
          <w:p w14:paraId="279B3795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-Indirizzo </w:t>
            </w:r>
            <w:proofErr w:type="gramStart"/>
            <w:r w:rsidRPr="00401163">
              <w:rPr>
                <w:rFonts w:ascii="Times-Roman" w:hAnsi="Times-Roman" w:cs="Times-Roman"/>
              </w:rPr>
              <w:t>spedizione(</w:t>
            </w:r>
            <w:proofErr w:type="gramEnd"/>
            <w:r w:rsidRPr="00401163">
              <w:rPr>
                <w:rFonts w:ascii="Times-Roman" w:hAnsi="Times-Roman" w:cs="Times-Roman"/>
              </w:rPr>
              <w:t>via Vittorio Emanuele, 2 Salerno (SA))</w:t>
            </w:r>
          </w:p>
          <w:p w14:paraId="08B01CE8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-Data di consegna prevista: 10/10/2018</w:t>
            </w:r>
          </w:p>
          <w:p w14:paraId="6751B896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-Tasto annulla ordine (presente fino a quando lo stato dell’ordine non è “in preparazione”)</w:t>
            </w:r>
          </w:p>
          <w:p w14:paraId="730957CC" w14:textId="7A4C2DC2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-Tasto visualizza fattura </w:t>
            </w:r>
            <w:proofErr w:type="gramStart"/>
            <w:r w:rsidRPr="00401163">
              <w:rPr>
                <w:rFonts w:ascii="Times-Roman" w:hAnsi="Times-Roman" w:cs="Times-Roman"/>
              </w:rPr>
              <w:t>( abilitato</w:t>
            </w:r>
            <w:proofErr w:type="gramEnd"/>
            <w:r w:rsidRPr="00401163">
              <w:rPr>
                <w:rFonts w:ascii="Times-Roman" w:hAnsi="Times-Roman" w:cs="Times-Roman"/>
              </w:rPr>
              <w:t xml:space="preserve"> dopo che lo stato dell’ordine è “spedito”).</w:t>
            </w:r>
          </w:p>
          <w:p w14:paraId="487A16C2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giorno seguente 9/10/2018, il corriere passa per la sede, ritira il pacco e rilascia un codice di tracking univoco a Nicola.</w:t>
            </w:r>
          </w:p>
          <w:p w14:paraId="0EC7EED1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lastRenderedPageBreak/>
              <w:t>Nicola inserisce il codice di tracking dell’ordine di Marco e cambia lo stato dell’ordine con “spedito”.</w:t>
            </w:r>
          </w:p>
          <w:p w14:paraId="27216F57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 xml:space="preserve">Marco </w:t>
            </w:r>
            <w:proofErr w:type="spellStart"/>
            <w:r w:rsidRPr="00401163">
              <w:rPr>
                <w:rFonts w:ascii="Times-Roman" w:hAnsi="Times-Roman" w:cs="Times-Roman"/>
              </w:rPr>
              <w:t>riaccede</w:t>
            </w:r>
            <w:proofErr w:type="spellEnd"/>
            <w:r w:rsidRPr="00401163">
              <w:rPr>
                <w:rFonts w:ascii="Times-Roman" w:hAnsi="Times-Roman" w:cs="Times-Roman"/>
              </w:rPr>
              <w:t xml:space="preserve"> alla pagina i miei ordini e visualizza il nuovo campo tracking id con un link che lo indirizza nella pagina del corriere.</w:t>
            </w:r>
          </w:p>
          <w:p w14:paraId="48B924E9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Il 10 ottobre il pacco viene consegnato dal corriere all’indirizzo inserito da Marco.</w:t>
            </w:r>
          </w:p>
          <w:p w14:paraId="01C9E35A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pagina “i miei ordini”, Marco visionerà che lo stato dell’ordine è “consegnato”.</w:t>
            </w:r>
          </w:p>
          <w:p w14:paraId="3923ABF8" w14:textId="77777777" w:rsidR="00401163" w:rsidRPr="00401163" w:rsidRDefault="00401163" w:rsidP="00401163">
            <w:pPr>
              <w:numPr>
                <w:ilvl w:val="0"/>
                <w:numId w:val="18"/>
              </w:numPr>
              <w:rPr>
                <w:rFonts w:ascii="Times-Roman" w:hAnsi="Times-Roman" w:cs="Times-Roman"/>
              </w:rPr>
            </w:pPr>
            <w:r w:rsidRPr="00401163">
              <w:rPr>
                <w:rFonts w:ascii="Times-Roman" w:hAnsi="Times-Roman" w:cs="Times-Roman"/>
              </w:rPr>
              <w:t>Nella stessa pagina, Marco potrà anche visualizzare la fattura relativa al suo ordine.</w:t>
            </w:r>
          </w:p>
          <w:p w14:paraId="40BE842B" w14:textId="66B68846" w:rsidR="00A055BB" w:rsidRDefault="00A055BB" w:rsidP="00612732">
            <w:pPr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14:paraId="01159AB0" w14:textId="1BF3E82D" w:rsidR="008E4FD8" w:rsidRDefault="008E4FD8" w:rsidP="00270DDD">
      <w:pPr>
        <w:rPr>
          <w:rFonts w:ascii="Times-Roman" w:hAnsi="Times-Roman" w:cs="Times-Roman"/>
          <w:sz w:val="24"/>
          <w:szCs w:val="24"/>
        </w:rPr>
      </w:pPr>
    </w:p>
    <w:p w14:paraId="771EC6B5" w14:textId="77777777" w:rsidR="00270DDD" w:rsidRDefault="00270DDD" w:rsidP="00270DDD">
      <w:pPr>
        <w:rPr>
          <w:rFonts w:ascii="Times-Roman" w:hAnsi="Times-Roman" w:cs="Times-Roman"/>
          <w:sz w:val="24"/>
          <w:szCs w:val="24"/>
        </w:rPr>
      </w:pPr>
    </w:p>
    <w:p w14:paraId="0B759FFB" w14:textId="153E8EAB" w:rsidR="008E4FD8" w:rsidRPr="00270DDD" w:rsidRDefault="00F05F03" w:rsidP="00270DDD">
      <w:pPr>
        <w:ind w:left="360"/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Requisiti funzionali e non funzionali</w:t>
      </w:r>
    </w:p>
    <w:p w14:paraId="3200A639" w14:textId="2AAEB57F" w:rsidR="008E4FD8" w:rsidRPr="00270DDD" w:rsidRDefault="009E492F" w:rsidP="008E4FD8">
      <w:pPr>
        <w:ind w:left="360"/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funzionali:</w:t>
      </w:r>
    </w:p>
    <w:p w14:paraId="4CD5162B" w14:textId="39ADBBFA" w:rsidR="008E4FD8" w:rsidRPr="00356723" w:rsidRDefault="009E492F" w:rsidP="008E4FD8">
      <w:pPr>
        <w:ind w:left="360"/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L’utente deve avere la possibilità di:</w:t>
      </w:r>
    </w:p>
    <w:p w14:paraId="149E89A7" w14:textId="5F18B6DC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Registrarsi sul sito web</w:t>
      </w:r>
    </w:p>
    <w:p w14:paraId="4B047404" w14:textId="4C4765B7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Effettuare il login/</w:t>
      </w:r>
      <w:proofErr w:type="spellStart"/>
      <w:r w:rsidRPr="00356723">
        <w:rPr>
          <w:rFonts w:ascii="Times-Roman" w:hAnsi="Times-Roman" w:cs="Times-Roman"/>
        </w:rPr>
        <w:t>logout</w:t>
      </w:r>
      <w:proofErr w:type="spellEnd"/>
    </w:p>
    <w:p w14:paraId="04E392CD" w14:textId="03C1036D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la propria area personale</w:t>
      </w:r>
    </w:p>
    <w:p w14:paraId="298371AE" w14:textId="6BF7824F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Modificare i propri dati personali</w:t>
      </w:r>
    </w:p>
    <w:p w14:paraId="32ACE452" w14:textId="6D28DEC5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Accedere alla lista degli ordini effettuati</w:t>
      </w:r>
    </w:p>
    <w:p w14:paraId="2DBFFBE7" w14:textId="3D8A63F2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Aggiungere o eliminare prodotti nel carrello</w:t>
      </w:r>
    </w:p>
    <w:p w14:paraId="392F85CA" w14:textId="4B745B9F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Modificare la quantità dei prodotti nel carrello</w:t>
      </w:r>
    </w:p>
    <w:p w14:paraId="6F2C6B0D" w14:textId="34209490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il catalogo</w:t>
      </w:r>
    </w:p>
    <w:p w14:paraId="1613B54E" w14:textId="3AB0A205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 giochi per piattaforma e genere</w:t>
      </w:r>
    </w:p>
    <w:p w14:paraId="0D1F3440" w14:textId="33B8F383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Ricercare un gioco in base a parole chiave</w:t>
      </w:r>
    </w:p>
    <w:p w14:paraId="01243699" w14:textId="1BC799C4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Acquistare un gioco</w:t>
      </w:r>
    </w:p>
    <w:p w14:paraId="654F39A9" w14:textId="58364462" w:rsidR="008E4FD8" w:rsidRPr="00356723" w:rsidRDefault="008E4FD8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Annullare un ordine</w:t>
      </w:r>
    </w:p>
    <w:p w14:paraId="5F950598" w14:textId="317FEA35" w:rsidR="008E4FD8" w:rsidRPr="00356723" w:rsidRDefault="008E4FD8" w:rsidP="00CC6D90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Ricercare un ordine in base al nome del gioco acquistato</w:t>
      </w:r>
    </w:p>
    <w:p w14:paraId="4596CBF9" w14:textId="344418C2" w:rsidR="00CC6D90" w:rsidRPr="00356723" w:rsidRDefault="00356723" w:rsidP="00356723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     </w:t>
      </w:r>
      <w:r w:rsidR="00743936" w:rsidRPr="00356723">
        <w:rPr>
          <w:rFonts w:ascii="Times-Roman" w:hAnsi="Times-Roman" w:cs="Times-Roman"/>
          <w:sz w:val="24"/>
          <w:szCs w:val="24"/>
        </w:rPr>
        <w:t>Il gestore del catalogo deve avere la possibilità di:</w:t>
      </w:r>
    </w:p>
    <w:p w14:paraId="2FD88814" w14:textId="4E9E0AD5" w:rsidR="00743936" w:rsidRPr="00356723" w:rsidRDefault="00C8663A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 xml:space="preserve">Accedere </w:t>
      </w:r>
      <w:r w:rsidR="00E919C3" w:rsidRPr="00356723">
        <w:rPr>
          <w:rFonts w:ascii="Times-Roman" w:hAnsi="Times-Roman" w:cs="Times-Roman"/>
        </w:rPr>
        <w:t>alla propria pagina riservata</w:t>
      </w:r>
    </w:p>
    <w:p w14:paraId="20126FB0" w14:textId="5D68DEFD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gli ordini effettuati a partire da un certo anno.</w:t>
      </w:r>
    </w:p>
    <w:p w14:paraId="1B3F7F1B" w14:textId="314032EB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 xml:space="preserve">Modificare informazioni sui prodotti </w:t>
      </w:r>
    </w:p>
    <w:p w14:paraId="06EE2D0D" w14:textId="0959E989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il catalogo</w:t>
      </w:r>
    </w:p>
    <w:p w14:paraId="5960E9C3" w14:textId="0D918559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Inserire\Eliminare prodotti dal catalogo.</w:t>
      </w:r>
    </w:p>
    <w:p w14:paraId="22B558A3" w14:textId="712DBADD" w:rsidR="00E919C3" w:rsidRPr="00356723" w:rsidRDefault="00E919C3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</w:rPr>
      </w:pPr>
      <w:r w:rsidRPr="00356723">
        <w:rPr>
          <w:rFonts w:ascii="Times-Roman" w:hAnsi="Times-Roman" w:cs="Times-Roman"/>
        </w:rPr>
        <w:t>Visualizzare messaggi del sistema</w:t>
      </w:r>
    </w:p>
    <w:p w14:paraId="7C68660A" w14:textId="222128D6" w:rsidR="00A2761D" w:rsidRDefault="00A2761D" w:rsidP="000435E9">
      <w:pPr>
        <w:rPr>
          <w:rFonts w:ascii="Times-Roman" w:hAnsi="Times-Roman" w:cs="Times-Roman"/>
          <w:sz w:val="24"/>
          <w:szCs w:val="24"/>
        </w:rPr>
      </w:pPr>
    </w:p>
    <w:p w14:paraId="2264E1E2" w14:textId="5F920884" w:rsidR="00A2761D" w:rsidRPr="00356723" w:rsidRDefault="003768AD" w:rsidP="00356723">
      <w:p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Il gestore degli ordini deve avere la possibilità di:</w:t>
      </w:r>
    </w:p>
    <w:p w14:paraId="005D87A0" w14:textId="028C6DDD" w:rsidR="003768AD" w:rsidRDefault="003768AD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Visualizzare la lista degli ordini</w:t>
      </w:r>
    </w:p>
    <w:p w14:paraId="605F564E" w14:textId="67060768" w:rsidR="003768AD" w:rsidRDefault="003768AD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Ricercare un ordine </w:t>
      </w:r>
    </w:p>
    <w:p w14:paraId="6D56FDC4" w14:textId="26EF8471" w:rsidR="00C31EFC" w:rsidRDefault="00C31EFC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Cambiare lo stato di un ordine</w:t>
      </w:r>
    </w:p>
    <w:p w14:paraId="4DB8AAFB" w14:textId="4563B98B" w:rsidR="00C31EFC" w:rsidRDefault="00C31EFC" w:rsidP="00356723">
      <w:pPr>
        <w:pStyle w:val="Paragrafoelenco"/>
        <w:numPr>
          <w:ilvl w:val="0"/>
          <w:numId w:val="33"/>
        </w:num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Inserire Tracking ID di un ordine</w:t>
      </w:r>
    </w:p>
    <w:p w14:paraId="1DD1D94C" w14:textId="77777777" w:rsidR="00C31EFC" w:rsidRPr="003768AD" w:rsidRDefault="00C31EFC" w:rsidP="00356723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707208AA" w14:textId="61C35945" w:rsidR="00356723" w:rsidRPr="00270DDD" w:rsidRDefault="00A2761D" w:rsidP="00A2761D">
      <w:pPr>
        <w:rPr>
          <w:rFonts w:ascii="Times-Roman" w:hAnsi="Times-Roman" w:cs="Times-Roman"/>
          <w:color w:val="2F5496" w:themeColor="accent1" w:themeShade="BF"/>
        </w:rPr>
      </w:pPr>
      <w:r w:rsidRPr="00270DDD">
        <w:rPr>
          <w:rFonts w:ascii="Times-Roman" w:hAnsi="Times-Roman" w:cs="Times-Roman"/>
          <w:color w:val="2F5496" w:themeColor="accent1" w:themeShade="BF"/>
        </w:rPr>
        <w:t>Requisiti non funzionali:</w:t>
      </w:r>
    </w:p>
    <w:p w14:paraId="5001BD66" w14:textId="65CC54D8" w:rsidR="00A2761D" w:rsidRPr="00356723" w:rsidRDefault="00A2761D" w:rsidP="00A2761D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       </w:t>
      </w:r>
      <w:r w:rsidRPr="00356723">
        <w:rPr>
          <w:rFonts w:ascii="Times-Roman" w:hAnsi="Times-Roman" w:cs="Times-Roman"/>
          <w:i/>
          <w:sz w:val="24"/>
          <w:szCs w:val="24"/>
        </w:rPr>
        <w:t>Sicurezza:</w:t>
      </w:r>
    </w:p>
    <w:p w14:paraId="6C373B21" w14:textId="1F8B3FDB" w:rsidR="00A2761D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I dati sensibili degli utenti che si registrano sul sito web devono essere criptati.</w:t>
      </w:r>
    </w:p>
    <w:p w14:paraId="0D6FE152" w14:textId="66B624D6" w:rsidR="000435E9" w:rsidRPr="00356723" w:rsidRDefault="000435E9" w:rsidP="00356723">
      <w:pPr>
        <w:pStyle w:val="Paragrafoelenco"/>
        <w:numPr>
          <w:ilvl w:val="0"/>
          <w:numId w:val="41"/>
        </w:numPr>
        <w:spacing w:after="160"/>
        <w:rPr>
          <w:rFonts w:ascii="Times-Roman" w:eastAsiaTheme="minorHAnsi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 xml:space="preserve">Evitare che intrusi sfruttino le vulnerabilità del database attraverso le SQL </w:t>
      </w:r>
      <w:r w:rsidRPr="00356723">
        <w:rPr>
          <w:rFonts w:ascii="Times-Roman" w:eastAsiaTheme="minorHAnsi" w:hAnsi="Times-Roman" w:cs="Times-Roman"/>
          <w:sz w:val="24"/>
          <w:szCs w:val="24"/>
        </w:rPr>
        <w:t>injection</w:t>
      </w:r>
      <w:r w:rsidRPr="00356723">
        <w:rPr>
          <w:rFonts w:ascii="Times-Roman" w:hAnsi="Times-Roman" w:cs="Times-Roman"/>
          <w:sz w:val="24"/>
          <w:szCs w:val="24"/>
        </w:rPr>
        <w:t>.</w:t>
      </w:r>
    </w:p>
    <w:p w14:paraId="4182A859" w14:textId="1DE10F06" w:rsidR="000435E9" w:rsidRPr="00356723" w:rsidRDefault="000435E9" w:rsidP="00356723">
      <w:pPr>
        <w:pStyle w:val="Paragrafoelenco"/>
        <w:rPr>
          <w:rFonts w:ascii="Times-Roman" w:hAnsi="Times-Roman" w:cs="Times-Roman"/>
          <w:i/>
          <w:sz w:val="24"/>
          <w:szCs w:val="24"/>
        </w:rPr>
      </w:pPr>
    </w:p>
    <w:p w14:paraId="322429D3" w14:textId="57EBF8FF" w:rsidR="00574855" w:rsidRPr="00356723" w:rsidRDefault="00356723" w:rsidP="00356723">
      <w:pPr>
        <w:rPr>
          <w:rFonts w:ascii="Times-Roman" w:hAnsi="Times-Roman" w:cs="Times-Roman"/>
          <w:i/>
          <w:sz w:val="24"/>
          <w:szCs w:val="24"/>
        </w:rPr>
      </w:pPr>
      <w:r>
        <w:rPr>
          <w:rFonts w:ascii="Times-Roman" w:hAnsi="Times-Roman" w:cs="Times-Roman"/>
          <w:i/>
          <w:sz w:val="24"/>
          <w:szCs w:val="24"/>
        </w:rPr>
        <w:t xml:space="preserve">      </w:t>
      </w:r>
      <w:r w:rsidR="000435E9" w:rsidRPr="00356723">
        <w:rPr>
          <w:rFonts w:ascii="Times-Roman" w:hAnsi="Times-Roman" w:cs="Times-Roman"/>
          <w:i/>
          <w:sz w:val="24"/>
          <w:szCs w:val="24"/>
        </w:rPr>
        <w:t>Usabilità:</w:t>
      </w:r>
    </w:p>
    <w:p w14:paraId="459EABE9" w14:textId="7009F952" w:rsidR="000435E9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 xml:space="preserve">Prevedere l’inserimento di un menu contestuale che permetta all’utente </w:t>
      </w:r>
    </w:p>
    <w:p w14:paraId="49AEAD15" w14:textId="0C3AE77F" w:rsidR="000E7555" w:rsidRPr="00356723" w:rsidRDefault="000E7555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proofErr w:type="gramStart"/>
      <w:r w:rsidRPr="00356723">
        <w:rPr>
          <w:rFonts w:ascii="Times-Roman" w:hAnsi="Times-Roman" w:cs="Times-Roman"/>
          <w:sz w:val="24"/>
          <w:szCs w:val="24"/>
        </w:rPr>
        <w:t>E’</w:t>
      </w:r>
      <w:proofErr w:type="gramEnd"/>
      <w:r w:rsidRPr="00356723">
        <w:rPr>
          <w:rFonts w:ascii="Times-Roman" w:hAnsi="Times-Roman" w:cs="Times-Roman"/>
          <w:sz w:val="24"/>
          <w:szCs w:val="24"/>
        </w:rPr>
        <w:t xml:space="preserve"> prevista un’area help online dove è presente una </w:t>
      </w:r>
      <w:r w:rsidR="005B0A62" w:rsidRPr="00356723">
        <w:rPr>
          <w:rFonts w:ascii="Times-Roman" w:hAnsi="Times-Roman" w:cs="Times-Roman"/>
          <w:sz w:val="24"/>
          <w:szCs w:val="24"/>
        </w:rPr>
        <w:t>documentazione</w:t>
      </w:r>
      <w:r w:rsidRPr="00356723">
        <w:rPr>
          <w:rFonts w:ascii="Times-Roman" w:hAnsi="Times-Roman" w:cs="Times-Roman"/>
          <w:sz w:val="24"/>
          <w:szCs w:val="24"/>
        </w:rPr>
        <w:t xml:space="preserve"> che permette agli utenti di orientarsi sul sito web.</w:t>
      </w:r>
    </w:p>
    <w:p w14:paraId="4F5F87FA" w14:textId="5F1CD450" w:rsidR="00306E7A" w:rsidRPr="00356723" w:rsidRDefault="008E68BE" w:rsidP="00356723">
      <w:pPr>
        <w:pStyle w:val="Paragrafoelenco"/>
        <w:numPr>
          <w:ilvl w:val="0"/>
          <w:numId w:val="41"/>
        </w:numPr>
        <w:rPr>
          <w:rFonts w:ascii="Times-Roman" w:hAnsi="Times-Roman" w:cs="Times-Roman"/>
          <w:sz w:val="24"/>
          <w:szCs w:val="24"/>
        </w:rPr>
      </w:pPr>
      <w:r w:rsidRPr="00356723">
        <w:rPr>
          <w:rFonts w:ascii="Times-Roman" w:hAnsi="Times-Roman" w:cs="Times-Roman"/>
          <w:sz w:val="24"/>
          <w:szCs w:val="24"/>
        </w:rPr>
        <w:t>Utilizz</w:t>
      </w:r>
      <w:r w:rsidR="00925BBE" w:rsidRPr="00356723">
        <w:rPr>
          <w:rFonts w:ascii="Times-Roman" w:hAnsi="Times-Roman" w:cs="Times-Roman"/>
          <w:sz w:val="24"/>
          <w:szCs w:val="24"/>
        </w:rPr>
        <w:t>o di colori che permettano all’utente di individuare facilmente aree del sito web che vengono utilizzate frequentemente. Tipo: area personale, carrello, help</w:t>
      </w:r>
      <w:r w:rsidR="000E7555" w:rsidRPr="00356723">
        <w:rPr>
          <w:rFonts w:ascii="Times-Roman" w:hAnsi="Times-Roman" w:cs="Times-Roman"/>
          <w:sz w:val="24"/>
          <w:szCs w:val="24"/>
        </w:rPr>
        <w:t xml:space="preserve"> online</w:t>
      </w:r>
      <w:r w:rsidR="00925BBE" w:rsidRPr="00356723">
        <w:rPr>
          <w:rFonts w:ascii="Times-Roman" w:hAnsi="Times-Roman" w:cs="Times-Roman"/>
          <w:sz w:val="24"/>
          <w:szCs w:val="24"/>
        </w:rPr>
        <w:t>.</w:t>
      </w:r>
    </w:p>
    <w:p w14:paraId="7E50608A" w14:textId="560A5B63" w:rsidR="00306E7A" w:rsidRPr="00356723" w:rsidRDefault="00306E7A" w:rsidP="00356723">
      <w:pPr>
        <w:ind w:left="360"/>
        <w:rPr>
          <w:rFonts w:ascii="Times-Roman" w:hAnsi="Times-Roman" w:cs="Times-Roman"/>
          <w:i/>
          <w:sz w:val="24"/>
          <w:szCs w:val="24"/>
        </w:rPr>
      </w:pPr>
      <w:r w:rsidRPr="00356723">
        <w:rPr>
          <w:rFonts w:ascii="Times-Roman" w:hAnsi="Times-Roman" w:cs="Times-Roman"/>
          <w:i/>
          <w:sz w:val="24"/>
          <w:szCs w:val="24"/>
        </w:rPr>
        <w:t>Disponibilità:</w:t>
      </w:r>
    </w:p>
    <w:p w14:paraId="5D5BCF5A" w14:textId="55D82AF4" w:rsidR="00FA01D3" w:rsidRPr="00356723" w:rsidRDefault="0062270B" w:rsidP="00356723">
      <w:pPr>
        <w:pStyle w:val="Paragrafoelenco"/>
        <w:numPr>
          <w:ilvl w:val="0"/>
          <w:numId w:val="37"/>
        </w:numPr>
        <w:rPr>
          <w:rFonts w:ascii="Times-Roman" w:hAnsi="Times-Roman" w:cs="Times-Roman"/>
          <w:sz w:val="24"/>
          <w:szCs w:val="24"/>
        </w:rPr>
      </w:pPr>
      <w:proofErr w:type="gramStart"/>
      <w:r w:rsidRPr="00356723">
        <w:rPr>
          <w:rFonts w:ascii="Times-Roman" w:hAnsi="Times-Roman" w:cs="Times-Roman"/>
          <w:sz w:val="24"/>
          <w:szCs w:val="24"/>
        </w:rPr>
        <w:t>E’</w:t>
      </w:r>
      <w:proofErr w:type="gramEnd"/>
      <w:r w:rsidR="00427C94" w:rsidRPr="00356723">
        <w:rPr>
          <w:rFonts w:ascii="Times-Roman" w:hAnsi="Times-Roman" w:cs="Times-Roman"/>
          <w:sz w:val="24"/>
          <w:szCs w:val="24"/>
        </w:rPr>
        <w:t xml:space="preserve"> sempre</w:t>
      </w:r>
      <w:r w:rsidRPr="00356723">
        <w:rPr>
          <w:rFonts w:ascii="Times-Roman" w:hAnsi="Times-Roman" w:cs="Times-Roman"/>
          <w:sz w:val="24"/>
          <w:szCs w:val="24"/>
        </w:rPr>
        <w:t xml:space="preserve"> possibile accedere al sistema</w:t>
      </w:r>
      <w:r w:rsidR="00427C94" w:rsidRPr="00356723">
        <w:rPr>
          <w:rFonts w:ascii="Times-Roman" w:hAnsi="Times-Roman" w:cs="Times-Roman"/>
          <w:sz w:val="24"/>
          <w:szCs w:val="24"/>
        </w:rPr>
        <w:t>. Esso sarà attivo 24h su 24 e 7 giorni su 7.</w:t>
      </w:r>
    </w:p>
    <w:p w14:paraId="60F4B565" w14:textId="34AE8C88" w:rsidR="00FA01D3" w:rsidRDefault="00FA01D3" w:rsidP="00FA01D3">
      <w:pPr>
        <w:rPr>
          <w:rFonts w:ascii="Times-Roman" w:hAnsi="Times-Roman" w:cs="Times-Roman"/>
          <w:sz w:val="24"/>
          <w:szCs w:val="24"/>
        </w:rPr>
      </w:pPr>
    </w:p>
    <w:p w14:paraId="78C218C5" w14:textId="06CCB218" w:rsidR="0021538A" w:rsidRPr="00270DDD" w:rsidRDefault="009E169D" w:rsidP="009E169D">
      <w:pPr>
        <w:rPr>
          <w:rStyle w:val="Riferimentodelicato"/>
          <w:color w:val="2F5496" w:themeColor="accent1" w:themeShade="BF"/>
          <w:sz w:val="28"/>
          <w:szCs w:val="28"/>
        </w:rPr>
      </w:pPr>
      <w:r w:rsidRPr="00270DDD">
        <w:rPr>
          <w:rStyle w:val="Riferimentodelicato"/>
          <w:color w:val="2F5496" w:themeColor="accent1" w:themeShade="BF"/>
          <w:sz w:val="28"/>
          <w:szCs w:val="28"/>
        </w:rPr>
        <w:t>T</w:t>
      </w:r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 xml:space="preserve">arget </w:t>
      </w:r>
      <w:proofErr w:type="spellStart"/>
      <w:r w:rsidR="003D0982" w:rsidRPr="00270DDD">
        <w:rPr>
          <w:rStyle w:val="Riferimentodelicato"/>
          <w:color w:val="2F5496" w:themeColor="accent1" w:themeShade="BF"/>
          <w:sz w:val="28"/>
          <w:szCs w:val="28"/>
        </w:rPr>
        <w:t>environment</w:t>
      </w:r>
      <w:proofErr w:type="spellEnd"/>
    </w:p>
    <w:p w14:paraId="427ADDD5" w14:textId="77777777" w:rsidR="003D0982" w:rsidRPr="009E169D" w:rsidRDefault="003D0982" w:rsidP="009E169D">
      <w:pPr>
        <w:rPr>
          <w:rFonts w:ascii="Times-Roman" w:hAnsi="Times-Roman" w:cs="Times-Roman"/>
          <w:sz w:val="24"/>
          <w:szCs w:val="24"/>
        </w:rPr>
      </w:pPr>
      <w:r w:rsidRPr="009E169D">
        <w:rPr>
          <w:rFonts w:ascii="Times-Roman" w:hAnsi="Times-Roman" w:cs="Times-Roman"/>
          <w:sz w:val="24"/>
          <w:szCs w:val="24"/>
        </w:rPr>
        <w:t xml:space="preserve">Il sistema viene realizzato utilizzando come pattern architetturale MVC, dividendo logica di presentazione </w:t>
      </w:r>
      <w:r w:rsidRPr="009E169D">
        <w:rPr>
          <w:rFonts w:ascii="Times-Roman" w:hAnsi="Times-Roman" w:cs="Times-Roman"/>
          <w:sz w:val="24"/>
          <w:szCs w:val="24"/>
        </w:rPr>
        <w:t>dei dati dalla </w:t>
      </w:r>
      <w:r w:rsidRPr="009E169D">
        <w:rPr>
          <w:rFonts w:ascii="Times-Roman" w:hAnsi="Times-Roman" w:cs="Times-Roman"/>
          <w:sz w:val="24"/>
          <w:szCs w:val="24"/>
        </w:rPr>
        <w:t xml:space="preserve">logica di business. </w:t>
      </w:r>
    </w:p>
    <w:p w14:paraId="68D2F30E" w14:textId="77777777" w:rsid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7FFF45DA" w14:textId="77777777" w:rsid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992CF1B" w14:textId="1B222B9F" w:rsidR="003D0982" w:rsidRDefault="003D0982" w:rsidP="003D0982">
      <w:pPr>
        <w:pStyle w:val="Paragrafoelenco"/>
        <w:rPr>
          <w:ins w:id="58" w:author="Cosimo Bacco" w:date="2018-10-26T01:47:00Z"/>
          <w:rFonts w:ascii="Times-Roman" w:hAnsi="Times-Roman" w:cs="Times-Roman"/>
          <w:sz w:val="24"/>
          <w:szCs w:val="24"/>
        </w:rPr>
      </w:pPr>
      <w:r w:rsidRPr="003D0982">
        <w:rPr>
          <w:rFonts w:ascii="Times-Roman" w:hAnsi="Times-Roman" w:cs="Times-Roman"/>
          <w:sz w:val="24"/>
          <w:szCs w:val="24"/>
        </w:rPr>
        <w:drawing>
          <wp:inline distT="0" distB="0" distL="0" distR="0" wp14:anchorId="0AE34DD9" wp14:editId="4D2E411E">
            <wp:extent cx="2952750" cy="1352550"/>
            <wp:effectExtent l="0" t="0" r="0" b="0"/>
            <wp:docPr id="1" name="Immagine 1" descr="https://upload.wikimedia.org/wikipedia/commons/thumb/b/b5/ModelViewControllerDiagram2.svg/310px-ModelViewControllerDiagram2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5/ModelViewControllerDiagram2.svg/310px-ModelViewControllerDiagram2.sv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2F75" w14:textId="77777777" w:rsidR="00433EE8" w:rsidRDefault="00433EE8" w:rsidP="003D0982">
      <w:pPr>
        <w:pStyle w:val="Paragrafoelenco"/>
        <w:rPr>
          <w:rFonts w:ascii="Times-Roman" w:hAnsi="Times-Roman" w:cs="Times-Roman"/>
          <w:sz w:val="24"/>
          <w:szCs w:val="24"/>
        </w:rPr>
      </w:pPr>
      <w:bookmarkStart w:id="59" w:name="_GoBack"/>
      <w:bookmarkEnd w:id="59"/>
    </w:p>
    <w:p w14:paraId="5FF0EAEB" w14:textId="2B67D63E" w:rsidR="003D0982" w:rsidRPr="003D0982" w:rsidRDefault="003D0982" w:rsidP="003D0982">
      <w:pPr>
        <w:pStyle w:val="Paragrafoelenco"/>
        <w:numPr>
          <w:ilvl w:val="0"/>
          <w:numId w:val="26"/>
        </w:numPr>
        <w:spacing w:after="160" w:line="259" w:lineRule="auto"/>
        <w:rPr>
          <w:rFonts w:ascii="Times-Roman" w:hAnsi="Times-Roman" w:cs="Times-Roman"/>
          <w:sz w:val="24"/>
          <w:szCs w:val="24"/>
        </w:rPr>
      </w:pPr>
      <w:proofErr w:type="gramStart"/>
      <w:r w:rsidRPr="003D0982">
        <w:rPr>
          <w:rFonts w:ascii="Times-Roman" w:hAnsi="Times-Roman" w:cs="Times-Roman"/>
          <w:sz w:val="24"/>
          <w:szCs w:val="24"/>
        </w:rPr>
        <w:t>il </w:t>
      </w:r>
      <w:r w:rsidRPr="003D0982">
        <w:rPr>
          <w:rFonts w:ascii="Times-Roman" w:hAnsi="Times-Roman" w:cs="Times-Roman"/>
          <w:b/>
          <w:bCs/>
          <w:sz w:val="24"/>
          <w:szCs w:val="24"/>
        </w:rPr>
        <w:t>model</w:t>
      </w:r>
      <w:proofErr w:type="gramEnd"/>
      <w:r w:rsidRPr="003D0982">
        <w:rPr>
          <w:rFonts w:ascii="Times-Roman" w:hAnsi="Times-Roman" w:cs="Times-Roman"/>
          <w:sz w:val="24"/>
          <w:szCs w:val="24"/>
        </w:rPr>
        <w:t> fornisce i </w:t>
      </w:r>
      <w:hyperlink r:id="rId7" w:tooltip="Metodo (informatica)" w:history="1">
        <w:r w:rsidRPr="003D0982">
          <w:rPr>
            <w:rStyle w:val="Collegamentoipertestuale"/>
            <w:rFonts w:ascii="Times-Roman" w:hAnsi="Times-Roman" w:cs="Times-Roman"/>
            <w:sz w:val="24"/>
            <w:szCs w:val="24"/>
          </w:rPr>
          <w:t>metodi</w:t>
        </w:r>
      </w:hyperlink>
      <w:r w:rsidRPr="003D0982">
        <w:rPr>
          <w:rFonts w:ascii="Times-Roman" w:hAnsi="Times-Roman" w:cs="Times-Roman"/>
          <w:sz w:val="24"/>
          <w:szCs w:val="24"/>
        </w:rPr>
        <w:t> per accedere ai dati utili all'applicazione;</w:t>
      </w:r>
    </w:p>
    <w:p w14:paraId="38713574" w14:textId="77777777" w:rsidR="003D0982" w:rsidRPr="003D0982" w:rsidRDefault="003D0982" w:rsidP="003D0982">
      <w:pPr>
        <w:pStyle w:val="Paragrafoelenco"/>
        <w:numPr>
          <w:ilvl w:val="0"/>
          <w:numId w:val="26"/>
        </w:numPr>
        <w:spacing w:after="160" w:line="259" w:lineRule="auto"/>
        <w:rPr>
          <w:rFonts w:ascii="Times-Roman" w:hAnsi="Times-Roman" w:cs="Times-Roman"/>
          <w:sz w:val="24"/>
          <w:szCs w:val="24"/>
        </w:rPr>
      </w:pPr>
      <w:r w:rsidRPr="003D0982">
        <w:rPr>
          <w:rFonts w:ascii="Times-Roman" w:hAnsi="Times-Roman" w:cs="Times-Roman"/>
          <w:sz w:val="24"/>
          <w:szCs w:val="24"/>
        </w:rPr>
        <w:t>il </w:t>
      </w:r>
      <w:r w:rsidRPr="003D0982">
        <w:rPr>
          <w:rFonts w:ascii="Times-Roman" w:hAnsi="Times-Roman" w:cs="Times-Roman"/>
          <w:b/>
          <w:bCs/>
          <w:sz w:val="24"/>
          <w:szCs w:val="24"/>
        </w:rPr>
        <w:t>view</w:t>
      </w:r>
      <w:r w:rsidRPr="003D0982">
        <w:rPr>
          <w:rFonts w:ascii="Times-Roman" w:hAnsi="Times-Roman" w:cs="Times-Roman"/>
          <w:sz w:val="24"/>
          <w:szCs w:val="24"/>
        </w:rPr>
        <w:t xml:space="preserve"> visualizza i dati contenuti </w:t>
      </w:r>
      <w:proofErr w:type="gramStart"/>
      <w:r w:rsidRPr="003D0982">
        <w:rPr>
          <w:rFonts w:ascii="Times-Roman" w:hAnsi="Times-Roman" w:cs="Times-Roman"/>
          <w:sz w:val="24"/>
          <w:szCs w:val="24"/>
        </w:rPr>
        <w:t>nel model</w:t>
      </w:r>
      <w:proofErr w:type="gramEnd"/>
      <w:r w:rsidRPr="003D0982">
        <w:rPr>
          <w:rFonts w:ascii="Times-Roman" w:hAnsi="Times-Roman" w:cs="Times-Roman"/>
          <w:sz w:val="24"/>
          <w:szCs w:val="24"/>
        </w:rPr>
        <w:t xml:space="preserve"> e si occupa dell'interazione con utenti e agenti;</w:t>
      </w:r>
    </w:p>
    <w:p w14:paraId="6A1C752F" w14:textId="77777777" w:rsidR="003D0982" w:rsidRPr="003D0982" w:rsidRDefault="003D0982" w:rsidP="003D0982">
      <w:pPr>
        <w:pStyle w:val="Paragrafoelenco"/>
        <w:numPr>
          <w:ilvl w:val="0"/>
          <w:numId w:val="26"/>
        </w:numPr>
        <w:spacing w:after="160" w:line="259" w:lineRule="auto"/>
        <w:rPr>
          <w:rFonts w:ascii="Times-Roman" w:hAnsi="Times-Roman" w:cs="Times-Roman"/>
          <w:sz w:val="24"/>
          <w:szCs w:val="24"/>
        </w:rPr>
      </w:pPr>
      <w:r w:rsidRPr="003D0982">
        <w:rPr>
          <w:rFonts w:ascii="Times-Roman" w:hAnsi="Times-Roman" w:cs="Times-Roman"/>
          <w:sz w:val="24"/>
          <w:szCs w:val="24"/>
        </w:rPr>
        <w:t>il </w:t>
      </w:r>
      <w:r w:rsidRPr="003D0982">
        <w:rPr>
          <w:rFonts w:ascii="Times-Roman" w:hAnsi="Times-Roman" w:cs="Times-Roman"/>
          <w:b/>
          <w:bCs/>
          <w:sz w:val="24"/>
          <w:szCs w:val="24"/>
        </w:rPr>
        <w:t>controller</w:t>
      </w:r>
      <w:r w:rsidRPr="003D0982">
        <w:rPr>
          <w:rFonts w:ascii="Times-Roman" w:hAnsi="Times-Roman" w:cs="Times-Roman"/>
          <w:sz w:val="24"/>
          <w:szCs w:val="24"/>
        </w:rPr>
        <w:t> riceve i comandi dell'utente (in genere attraverso il view) e li attua modificando lo stato degli altri due componenti.</w:t>
      </w:r>
    </w:p>
    <w:p w14:paraId="2D94E380" w14:textId="43E86111" w:rsid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44E0B286" w14:textId="7B2DA75A" w:rsid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17A1E62" w14:textId="575BA4EE" w:rsidR="003D0982" w:rsidRPr="003D0982" w:rsidRDefault="003D0982" w:rsidP="003D0982">
      <w:pPr>
        <w:pStyle w:val="Paragrafoelenc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Verrà utilizzato come web server Tomcat e </w:t>
      </w:r>
      <w:r w:rsidR="00006FB5">
        <w:rPr>
          <w:rFonts w:ascii="Times-Roman" w:hAnsi="Times-Roman" w:cs="Times-Roman"/>
          <w:sz w:val="24"/>
          <w:szCs w:val="24"/>
        </w:rPr>
        <w:t>il sito web sarà compatibile con i browser più utilizzati attualmente (</w:t>
      </w:r>
      <w:r w:rsidR="00006FB5" w:rsidRPr="00006FB5">
        <w:rPr>
          <w:rFonts w:ascii="Times-Roman" w:hAnsi="Times-Roman" w:cs="Times-Roman"/>
          <w:sz w:val="24"/>
          <w:szCs w:val="24"/>
        </w:rPr>
        <w:t> </w:t>
      </w:r>
      <w:hyperlink r:id="rId8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Google Chrome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9" w:tooltip="Internet Explorer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Internet Explorer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proofErr w:type="spellStart"/>
      <w:r w:rsidR="00006FB5" w:rsidRPr="00006FB5">
        <w:rPr>
          <w:rFonts w:ascii="Times-Roman" w:hAnsi="Times-Roman" w:cs="Times-Roman"/>
          <w:sz w:val="24"/>
          <w:szCs w:val="24"/>
        </w:rPr>
        <w:fldChar w:fldCharType="begin"/>
      </w:r>
      <w:r w:rsidR="00006FB5" w:rsidRPr="00006FB5">
        <w:rPr>
          <w:rFonts w:ascii="Times-Roman" w:hAnsi="Times-Roman" w:cs="Times-Roman"/>
          <w:sz w:val="24"/>
          <w:szCs w:val="24"/>
        </w:rPr>
        <w:instrText xml:space="preserve"> HYPERLINK "https://it.wikipedia.org/wiki/Mozilla_Firefox" \o "Mozilla Firefox" </w:instrTex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separate"/>
      </w:r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>Mozilla</w:t>
      </w:r>
      <w:proofErr w:type="spellEnd"/>
      <w:r w:rsidR="00006FB5" w:rsidRPr="00006FB5">
        <w:rPr>
          <w:rStyle w:val="Collegamentoipertestuale"/>
          <w:rFonts w:ascii="Times-Roman" w:hAnsi="Times-Roman" w:cs="Times-Roman"/>
          <w:sz w:val="24"/>
          <w:szCs w:val="24"/>
        </w:rPr>
        <w:t xml:space="preserve"> Firefox</w:t>
      </w:r>
      <w:r w:rsidR="00006FB5" w:rsidRPr="00006FB5">
        <w:rPr>
          <w:rFonts w:ascii="Times-Roman" w:hAnsi="Times-Roman" w:cs="Times-Roman"/>
          <w:sz w:val="24"/>
          <w:szCs w:val="24"/>
        </w:rPr>
        <w:fldChar w:fldCharType="end"/>
      </w:r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0" w:tooltip="Microsoft Edge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Microsoft Edge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(uscito con </w:t>
      </w:r>
      <w:hyperlink r:id="rId11" w:tooltip="Windows 10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Windows 10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), </w:t>
      </w:r>
      <w:hyperlink r:id="rId12" w:tooltip="Safari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Safari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, </w:t>
      </w:r>
      <w:hyperlink r:id="rId13" w:tooltip="Opera (browser)" w:history="1"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Opera</w:t>
        </w:r>
      </w:hyperlink>
      <w:r w:rsidR="00006FB5" w:rsidRPr="00006FB5">
        <w:rPr>
          <w:rFonts w:ascii="Times-Roman" w:hAnsi="Times-Roman" w:cs="Times-Roman"/>
          <w:sz w:val="24"/>
          <w:szCs w:val="24"/>
        </w:rPr>
        <w:t> e </w:t>
      </w:r>
      <w:hyperlink r:id="rId14" w:tooltip="Maxthon" w:history="1">
        <w:proofErr w:type="spellStart"/>
        <w:r w:rsidR="00006FB5" w:rsidRPr="00006FB5">
          <w:rPr>
            <w:rStyle w:val="Collegamentoipertestuale"/>
            <w:rFonts w:ascii="Times-Roman" w:hAnsi="Times-Roman" w:cs="Times-Roman"/>
            <w:sz w:val="24"/>
            <w:szCs w:val="24"/>
          </w:rPr>
          <w:t>Maxthon</w:t>
        </w:r>
        <w:proofErr w:type="spellEnd"/>
      </w:hyperlink>
      <w:r w:rsidR="00006FB5">
        <w:rPr>
          <w:rFonts w:ascii="Times-Roman" w:hAnsi="Times-Roman" w:cs="Times-Roman"/>
          <w:sz w:val="24"/>
          <w:szCs w:val="24"/>
        </w:rPr>
        <w:t>).</w:t>
      </w:r>
    </w:p>
    <w:p w14:paraId="4C0790DE" w14:textId="24375791" w:rsidR="0021538A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0A1EA863" w14:textId="25116FBF" w:rsidR="0021538A" w:rsidRPr="00501641" w:rsidRDefault="0021538A" w:rsidP="009420F3">
      <w:pPr>
        <w:ind w:left="360"/>
        <w:rPr>
          <w:rFonts w:ascii="Times-Roman" w:hAnsi="Times-Roman" w:cs="Times-Roman"/>
          <w:sz w:val="24"/>
          <w:szCs w:val="24"/>
        </w:rPr>
      </w:pPr>
    </w:p>
    <w:p w14:paraId="1590B345" w14:textId="77777777" w:rsidR="009420F3" w:rsidRPr="00501641" w:rsidRDefault="009420F3" w:rsidP="007D1AC7">
      <w:pPr>
        <w:ind w:left="360"/>
        <w:rPr>
          <w:rFonts w:ascii="Times-Roman" w:hAnsi="Times-Roman" w:cs="Times-Roman"/>
          <w:sz w:val="24"/>
          <w:szCs w:val="24"/>
        </w:rPr>
      </w:pPr>
    </w:p>
    <w:p w14:paraId="41B823AA" w14:textId="77777777" w:rsidR="00501641" w:rsidRPr="00501641" w:rsidRDefault="00501641" w:rsidP="00501641">
      <w:pPr>
        <w:rPr>
          <w:rFonts w:ascii="Times-Roman" w:hAnsi="Times-Roman" w:cs="Times-Roman"/>
          <w:sz w:val="24"/>
          <w:szCs w:val="24"/>
        </w:rPr>
      </w:pPr>
    </w:p>
    <w:p w14:paraId="2278CDF5" w14:textId="77777777" w:rsidR="006D25C7" w:rsidRPr="006D25C7" w:rsidRDefault="006D25C7" w:rsidP="006D25C7">
      <w:pPr>
        <w:ind w:left="360"/>
        <w:rPr>
          <w:rFonts w:ascii="Times-Roman" w:hAnsi="Times-Roman" w:cs="Times-Roman"/>
          <w:sz w:val="24"/>
          <w:szCs w:val="24"/>
        </w:rPr>
      </w:pPr>
    </w:p>
    <w:p w14:paraId="2BFCB69A" w14:textId="77777777" w:rsidR="00612732" w:rsidRPr="000B1E88" w:rsidRDefault="00612732" w:rsidP="00612732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1A7F577A" w14:textId="77777777" w:rsidR="0037789C" w:rsidRPr="00A91D8E" w:rsidRDefault="0037789C" w:rsidP="0037789C">
      <w:pPr>
        <w:pStyle w:val="Paragrafoelenco"/>
        <w:rPr>
          <w:rFonts w:ascii="Times-Roman" w:hAnsi="Times-Roman" w:cs="Times-Roman"/>
          <w:sz w:val="24"/>
          <w:szCs w:val="24"/>
        </w:rPr>
      </w:pPr>
    </w:p>
    <w:p w14:paraId="28328695" w14:textId="77777777" w:rsidR="00A91D8E" w:rsidRPr="00A91D8E" w:rsidRDefault="00A91D8E" w:rsidP="00A91D8E">
      <w:pPr>
        <w:rPr>
          <w:sz w:val="24"/>
          <w:szCs w:val="24"/>
        </w:rPr>
      </w:pPr>
    </w:p>
    <w:sectPr w:rsidR="00A91D8E" w:rsidRPr="00A91D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72AD"/>
    <w:multiLevelType w:val="hybridMultilevel"/>
    <w:tmpl w:val="73F6223A"/>
    <w:lvl w:ilvl="0" w:tplc="041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95A029D"/>
    <w:multiLevelType w:val="hybridMultilevel"/>
    <w:tmpl w:val="C71E54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D924914"/>
    <w:multiLevelType w:val="hybridMultilevel"/>
    <w:tmpl w:val="8168E7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D23A9"/>
    <w:multiLevelType w:val="hybridMultilevel"/>
    <w:tmpl w:val="66ECD0C8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BD1193"/>
    <w:multiLevelType w:val="hybridMultilevel"/>
    <w:tmpl w:val="06E834E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45AF2"/>
    <w:multiLevelType w:val="hybridMultilevel"/>
    <w:tmpl w:val="82CEA2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D2F78"/>
    <w:multiLevelType w:val="hybridMultilevel"/>
    <w:tmpl w:val="65501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28757A"/>
    <w:multiLevelType w:val="hybridMultilevel"/>
    <w:tmpl w:val="44A6E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E82B73"/>
    <w:multiLevelType w:val="hybridMultilevel"/>
    <w:tmpl w:val="448619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EE7B50"/>
    <w:multiLevelType w:val="hybridMultilevel"/>
    <w:tmpl w:val="E22AF70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4B4812"/>
    <w:multiLevelType w:val="hybridMultilevel"/>
    <w:tmpl w:val="3B44F1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441E21"/>
    <w:multiLevelType w:val="hybridMultilevel"/>
    <w:tmpl w:val="88DCC8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4972E8"/>
    <w:multiLevelType w:val="hybridMultilevel"/>
    <w:tmpl w:val="E488CF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E6D0E"/>
    <w:multiLevelType w:val="hybridMultilevel"/>
    <w:tmpl w:val="FEACD3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BB3A96"/>
    <w:multiLevelType w:val="hybridMultilevel"/>
    <w:tmpl w:val="A6AC922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B1328"/>
    <w:multiLevelType w:val="hybridMultilevel"/>
    <w:tmpl w:val="D4CC136C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245DBD"/>
    <w:multiLevelType w:val="hybridMultilevel"/>
    <w:tmpl w:val="B712C5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4F10AB"/>
    <w:multiLevelType w:val="hybridMultilevel"/>
    <w:tmpl w:val="49CC8A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E0BAA"/>
    <w:multiLevelType w:val="hybridMultilevel"/>
    <w:tmpl w:val="2228DE30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566F0"/>
    <w:multiLevelType w:val="hybridMultilevel"/>
    <w:tmpl w:val="A5C02424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240C27"/>
    <w:multiLevelType w:val="multilevel"/>
    <w:tmpl w:val="A8C6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703850"/>
    <w:multiLevelType w:val="hybridMultilevel"/>
    <w:tmpl w:val="016CD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D6B0F"/>
    <w:multiLevelType w:val="hybridMultilevel"/>
    <w:tmpl w:val="73C6F1F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887F31"/>
    <w:multiLevelType w:val="hybridMultilevel"/>
    <w:tmpl w:val="9D46352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F0C3FAC"/>
    <w:multiLevelType w:val="hybridMultilevel"/>
    <w:tmpl w:val="7928859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2B7AA7"/>
    <w:multiLevelType w:val="hybridMultilevel"/>
    <w:tmpl w:val="4D68E8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8219B3"/>
    <w:multiLevelType w:val="hybridMultilevel"/>
    <w:tmpl w:val="F59E6DA2"/>
    <w:lvl w:ilvl="0" w:tplc="855EEE7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5A716DB6"/>
    <w:multiLevelType w:val="hybridMultilevel"/>
    <w:tmpl w:val="4356CC0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10155C"/>
    <w:multiLevelType w:val="hybridMultilevel"/>
    <w:tmpl w:val="3168C73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6E1FF9"/>
    <w:multiLevelType w:val="hybridMultilevel"/>
    <w:tmpl w:val="974485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475AE"/>
    <w:multiLevelType w:val="hybridMultilevel"/>
    <w:tmpl w:val="CDA25F0E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39313D"/>
    <w:multiLevelType w:val="hybridMultilevel"/>
    <w:tmpl w:val="553E8E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93190E"/>
    <w:multiLevelType w:val="hybridMultilevel"/>
    <w:tmpl w:val="B61CF39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6E3D6338"/>
    <w:multiLevelType w:val="hybridMultilevel"/>
    <w:tmpl w:val="3B78CC72"/>
    <w:lvl w:ilvl="0" w:tplc="3D4E38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F7642D8"/>
    <w:multiLevelType w:val="hybridMultilevel"/>
    <w:tmpl w:val="4532E662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3475CE"/>
    <w:multiLevelType w:val="hybridMultilevel"/>
    <w:tmpl w:val="2C4E0B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D56A34"/>
    <w:multiLevelType w:val="hybridMultilevel"/>
    <w:tmpl w:val="182EDD56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C1334D"/>
    <w:multiLevelType w:val="hybridMultilevel"/>
    <w:tmpl w:val="BD8639E8"/>
    <w:lvl w:ilvl="0" w:tplc="3D4E3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B93092"/>
    <w:multiLevelType w:val="hybridMultilevel"/>
    <w:tmpl w:val="95A8FD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3B02AE"/>
    <w:multiLevelType w:val="hybridMultilevel"/>
    <w:tmpl w:val="14A686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1C595F"/>
    <w:multiLevelType w:val="hybridMultilevel"/>
    <w:tmpl w:val="3BE4EE44"/>
    <w:lvl w:ilvl="0" w:tplc="106AF8D8">
      <w:numFmt w:val="bullet"/>
      <w:lvlText w:val="-"/>
      <w:lvlJc w:val="left"/>
      <w:pPr>
        <w:ind w:left="1080" w:hanging="360"/>
      </w:pPr>
      <w:rPr>
        <w:rFonts w:ascii="Times-Roman" w:eastAsiaTheme="minorHAnsi" w:hAnsi="Times-Roman" w:cs="Times-Roman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39"/>
  </w:num>
  <w:num w:numId="5">
    <w:abstractNumId w:val="11"/>
  </w:num>
  <w:num w:numId="6">
    <w:abstractNumId w:val="26"/>
  </w:num>
  <w:num w:numId="7">
    <w:abstractNumId w:val="21"/>
  </w:num>
  <w:num w:numId="8">
    <w:abstractNumId w:val="31"/>
  </w:num>
  <w:num w:numId="9">
    <w:abstractNumId w:val="27"/>
  </w:num>
  <w:num w:numId="10">
    <w:abstractNumId w:val="1"/>
  </w:num>
  <w:num w:numId="11">
    <w:abstractNumId w:val="16"/>
  </w:num>
  <w:num w:numId="12">
    <w:abstractNumId w:val="23"/>
  </w:num>
  <w:num w:numId="13">
    <w:abstractNumId w:val="8"/>
  </w:num>
  <w:num w:numId="14">
    <w:abstractNumId w:val="13"/>
  </w:num>
  <w:num w:numId="15">
    <w:abstractNumId w:val="5"/>
  </w:num>
  <w:num w:numId="16">
    <w:abstractNumId w:val="24"/>
  </w:num>
  <w:num w:numId="17">
    <w:abstractNumId w:val="2"/>
  </w:num>
  <w:num w:numId="18">
    <w:abstractNumId w:val="18"/>
  </w:num>
  <w:num w:numId="19">
    <w:abstractNumId w:val="7"/>
  </w:num>
  <w:num w:numId="20">
    <w:abstractNumId w:val="40"/>
  </w:num>
  <w:num w:numId="21">
    <w:abstractNumId w:val="35"/>
  </w:num>
  <w:num w:numId="22">
    <w:abstractNumId w:val="32"/>
  </w:num>
  <w:num w:numId="23">
    <w:abstractNumId w:val="0"/>
  </w:num>
  <w:num w:numId="24">
    <w:abstractNumId w:val="17"/>
  </w:num>
  <w:num w:numId="25">
    <w:abstractNumId w:val="28"/>
  </w:num>
  <w:num w:numId="26">
    <w:abstractNumId w:val="6"/>
  </w:num>
  <w:num w:numId="27">
    <w:abstractNumId w:val="20"/>
  </w:num>
  <w:num w:numId="28">
    <w:abstractNumId w:val="34"/>
  </w:num>
  <w:num w:numId="29">
    <w:abstractNumId w:val="15"/>
  </w:num>
  <w:num w:numId="30">
    <w:abstractNumId w:val="38"/>
  </w:num>
  <w:num w:numId="31">
    <w:abstractNumId w:val="33"/>
  </w:num>
  <w:num w:numId="32">
    <w:abstractNumId w:val="25"/>
  </w:num>
  <w:num w:numId="33">
    <w:abstractNumId w:val="3"/>
  </w:num>
  <w:num w:numId="34">
    <w:abstractNumId w:val="22"/>
  </w:num>
  <w:num w:numId="35">
    <w:abstractNumId w:val="37"/>
  </w:num>
  <w:num w:numId="36">
    <w:abstractNumId w:val="29"/>
  </w:num>
  <w:num w:numId="37">
    <w:abstractNumId w:val="36"/>
  </w:num>
  <w:num w:numId="38">
    <w:abstractNumId w:val="14"/>
  </w:num>
  <w:num w:numId="39">
    <w:abstractNumId w:val="19"/>
  </w:num>
  <w:num w:numId="40">
    <w:abstractNumId w:val="30"/>
  </w:num>
  <w:num w:numId="4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simo Bacco">
    <w15:presenceInfo w15:providerId="Windows Live" w15:userId="86a946ee0805eb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tJOxMZs8RCBO8jEYoeAoKutoP8tZ+8H0kslufxEFbOzQMkZzMM4lvFk54YN4V89p29TJ3HAJ7Eio7cF0c780eA==" w:salt="FWgpbw8ryNgdKB9zQOLjwg==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31A"/>
    <w:rsid w:val="00005A05"/>
    <w:rsid w:val="00006FB5"/>
    <w:rsid w:val="00012CA5"/>
    <w:rsid w:val="0003775A"/>
    <w:rsid w:val="000435E9"/>
    <w:rsid w:val="00052A9A"/>
    <w:rsid w:val="00060634"/>
    <w:rsid w:val="00071A1C"/>
    <w:rsid w:val="00080906"/>
    <w:rsid w:val="0008116F"/>
    <w:rsid w:val="00084416"/>
    <w:rsid w:val="000A6D52"/>
    <w:rsid w:val="000A7DAD"/>
    <w:rsid w:val="000B1E88"/>
    <w:rsid w:val="000E383E"/>
    <w:rsid w:val="000E7555"/>
    <w:rsid w:val="000F04B9"/>
    <w:rsid w:val="000F1BD5"/>
    <w:rsid w:val="001137AD"/>
    <w:rsid w:val="00120971"/>
    <w:rsid w:val="00161208"/>
    <w:rsid w:val="0019541B"/>
    <w:rsid w:val="001A7D3F"/>
    <w:rsid w:val="001B7190"/>
    <w:rsid w:val="001C14B8"/>
    <w:rsid w:val="001C5897"/>
    <w:rsid w:val="001C7AA4"/>
    <w:rsid w:val="001D0306"/>
    <w:rsid w:val="001E29E3"/>
    <w:rsid w:val="002104B4"/>
    <w:rsid w:val="00212E3F"/>
    <w:rsid w:val="0021538A"/>
    <w:rsid w:val="0021656A"/>
    <w:rsid w:val="002173FC"/>
    <w:rsid w:val="00217DCB"/>
    <w:rsid w:val="00224A0B"/>
    <w:rsid w:val="00241359"/>
    <w:rsid w:val="00262340"/>
    <w:rsid w:val="00270DDD"/>
    <w:rsid w:val="00277E0B"/>
    <w:rsid w:val="0029178B"/>
    <w:rsid w:val="00296A8C"/>
    <w:rsid w:val="002A054C"/>
    <w:rsid w:val="002C4971"/>
    <w:rsid w:val="002D054D"/>
    <w:rsid w:val="002D41DD"/>
    <w:rsid w:val="002D6A37"/>
    <w:rsid w:val="002D75DF"/>
    <w:rsid w:val="00300396"/>
    <w:rsid w:val="00304F54"/>
    <w:rsid w:val="00306E7A"/>
    <w:rsid w:val="0031191A"/>
    <w:rsid w:val="00320050"/>
    <w:rsid w:val="00324249"/>
    <w:rsid w:val="00332D6D"/>
    <w:rsid w:val="00336F9E"/>
    <w:rsid w:val="00354F3F"/>
    <w:rsid w:val="00356723"/>
    <w:rsid w:val="00367C7C"/>
    <w:rsid w:val="003768AD"/>
    <w:rsid w:val="0037789C"/>
    <w:rsid w:val="00377CE9"/>
    <w:rsid w:val="00381B4E"/>
    <w:rsid w:val="003A05E6"/>
    <w:rsid w:val="003A609E"/>
    <w:rsid w:val="003B58C2"/>
    <w:rsid w:val="003C332E"/>
    <w:rsid w:val="003D0982"/>
    <w:rsid w:val="003F0683"/>
    <w:rsid w:val="003F5290"/>
    <w:rsid w:val="00401163"/>
    <w:rsid w:val="00407F71"/>
    <w:rsid w:val="00411655"/>
    <w:rsid w:val="00420671"/>
    <w:rsid w:val="004268AE"/>
    <w:rsid w:val="00427091"/>
    <w:rsid w:val="00427C94"/>
    <w:rsid w:val="00433EE8"/>
    <w:rsid w:val="00434BBD"/>
    <w:rsid w:val="004440DB"/>
    <w:rsid w:val="004458AD"/>
    <w:rsid w:val="0045053C"/>
    <w:rsid w:val="00466FE5"/>
    <w:rsid w:val="004746A8"/>
    <w:rsid w:val="00475D91"/>
    <w:rsid w:val="004A0733"/>
    <w:rsid w:val="004C2E9B"/>
    <w:rsid w:val="004F3F97"/>
    <w:rsid w:val="004F57D6"/>
    <w:rsid w:val="005013CB"/>
    <w:rsid w:val="00501641"/>
    <w:rsid w:val="0050775A"/>
    <w:rsid w:val="00511A9B"/>
    <w:rsid w:val="00516215"/>
    <w:rsid w:val="005317AE"/>
    <w:rsid w:val="00543274"/>
    <w:rsid w:val="00544FBE"/>
    <w:rsid w:val="005554D9"/>
    <w:rsid w:val="00556C8B"/>
    <w:rsid w:val="0057256A"/>
    <w:rsid w:val="00574855"/>
    <w:rsid w:val="00595960"/>
    <w:rsid w:val="005B0A62"/>
    <w:rsid w:val="005B531A"/>
    <w:rsid w:val="005B61B1"/>
    <w:rsid w:val="005C2D62"/>
    <w:rsid w:val="005D2D9D"/>
    <w:rsid w:val="005E7AEE"/>
    <w:rsid w:val="005F22E0"/>
    <w:rsid w:val="00612732"/>
    <w:rsid w:val="0062270B"/>
    <w:rsid w:val="00635453"/>
    <w:rsid w:val="0063793D"/>
    <w:rsid w:val="00647CA2"/>
    <w:rsid w:val="0065544E"/>
    <w:rsid w:val="006642EA"/>
    <w:rsid w:val="00671441"/>
    <w:rsid w:val="00671D97"/>
    <w:rsid w:val="00675F3A"/>
    <w:rsid w:val="00696B08"/>
    <w:rsid w:val="006A5AF1"/>
    <w:rsid w:val="006C3AE5"/>
    <w:rsid w:val="006D19A9"/>
    <w:rsid w:val="006D25C7"/>
    <w:rsid w:val="006F7846"/>
    <w:rsid w:val="0070171C"/>
    <w:rsid w:val="00707A70"/>
    <w:rsid w:val="0071536C"/>
    <w:rsid w:val="007318A2"/>
    <w:rsid w:val="00743936"/>
    <w:rsid w:val="00755EDE"/>
    <w:rsid w:val="00787DC5"/>
    <w:rsid w:val="00790754"/>
    <w:rsid w:val="007B107B"/>
    <w:rsid w:val="007B2294"/>
    <w:rsid w:val="007B301D"/>
    <w:rsid w:val="007C2489"/>
    <w:rsid w:val="007C4C68"/>
    <w:rsid w:val="007D1AC7"/>
    <w:rsid w:val="007E5ECA"/>
    <w:rsid w:val="008178D1"/>
    <w:rsid w:val="00833A74"/>
    <w:rsid w:val="008346D4"/>
    <w:rsid w:val="008404CB"/>
    <w:rsid w:val="0085762D"/>
    <w:rsid w:val="0086659B"/>
    <w:rsid w:val="008710B4"/>
    <w:rsid w:val="008743F5"/>
    <w:rsid w:val="00883B02"/>
    <w:rsid w:val="0088478C"/>
    <w:rsid w:val="008A4D35"/>
    <w:rsid w:val="008E4FD8"/>
    <w:rsid w:val="008E5A90"/>
    <w:rsid w:val="008E68BE"/>
    <w:rsid w:val="008F09EB"/>
    <w:rsid w:val="008F1664"/>
    <w:rsid w:val="0090284B"/>
    <w:rsid w:val="00915EDB"/>
    <w:rsid w:val="00917475"/>
    <w:rsid w:val="00917841"/>
    <w:rsid w:val="00925BBE"/>
    <w:rsid w:val="009420F3"/>
    <w:rsid w:val="00944741"/>
    <w:rsid w:val="00946196"/>
    <w:rsid w:val="009715DE"/>
    <w:rsid w:val="00977A25"/>
    <w:rsid w:val="009822C1"/>
    <w:rsid w:val="009C4B55"/>
    <w:rsid w:val="009E169D"/>
    <w:rsid w:val="009E492F"/>
    <w:rsid w:val="009F4745"/>
    <w:rsid w:val="00A00250"/>
    <w:rsid w:val="00A055BB"/>
    <w:rsid w:val="00A23EDD"/>
    <w:rsid w:val="00A2761D"/>
    <w:rsid w:val="00A37ED7"/>
    <w:rsid w:val="00A5384A"/>
    <w:rsid w:val="00A64D92"/>
    <w:rsid w:val="00A76BFB"/>
    <w:rsid w:val="00A90A14"/>
    <w:rsid w:val="00A91D8E"/>
    <w:rsid w:val="00AB48B8"/>
    <w:rsid w:val="00AC1CF0"/>
    <w:rsid w:val="00B057E2"/>
    <w:rsid w:val="00B06015"/>
    <w:rsid w:val="00B1718D"/>
    <w:rsid w:val="00B3544B"/>
    <w:rsid w:val="00B75674"/>
    <w:rsid w:val="00BA660C"/>
    <w:rsid w:val="00BB16D6"/>
    <w:rsid w:val="00BB371E"/>
    <w:rsid w:val="00BB7A9D"/>
    <w:rsid w:val="00BD337A"/>
    <w:rsid w:val="00BE4553"/>
    <w:rsid w:val="00BF35A1"/>
    <w:rsid w:val="00C11AAC"/>
    <w:rsid w:val="00C1499F"/>
    <w:rsid w:val="00C3026F"/>
    <w:rsid w:val="00C31EFC"/>
    <w:rsid w:val="00C40EEB"/>
    <w:rsid w:val="00C4578D"/>
    <w:rsid w:val="00C45901"/>
    <w:rsid w:val="00C46BC0"/>
    <w:rsid w:val="00C8344E"/>
    <w:rsid w:val="00C8663A"/>
    <w:rsid w:val="00CA4E2C"/>
    <w:rsid w:val="00CC52AC"/>
    <w:rsid w:val="00CC6D90"/>
    <w:rsid w:val="00CD3122"/>
    <w:rsid w:val="00CE331B"/>
    <w:rsid w:val="00D04F62"/>
    <w:rsid w:val="00D26750"/>
    <w:rsid w:val="00D334FA"/>
    <w:rsid w:val="00D61D61"/>
    <w:rsid w:val="00DA524B"/>
    <w:rsid w:val="00DB0C07"/>
    <w:rsid w:val="00DB3C65"/>
    <w:rsid w:val="00DB4EBC"/>
    <w:rsid w:val="00DC02CB"/>
    <w:rsid w:val="00DC7729"/>
    <w:rsid w:val="00DC7BF9"/>
    <w:rsid w:val="00DD0B62"/>
    <w:rsid w:val="00DE4D2B"/>
    <w:rsid w:val="00DE64E2"/>
    <w:rsid w:val="00E43D5D"/>
    <w:rsid w:val="00E61745"/>
    <w:rsid w:val="00E80486"/>
    <w:rsid w:val="00E869D4"/>
    <w:rsid w:val="00E90498"/>
    <w:rsid w:val="00E919C3"/>
    <w:rsid w:val="00E950C7"/>
    <w:rsid w:val="00EC026B"/>
    <w:rsid w:val="00EE427F"/>
    <w:rsid w:val="00EE4FEB"/>
    <w:rsid w:val="00EF0D72"/>
    <w:rsid w:val="00EF1163"/>
    <w:rsid w:val="00F05F03"/>
    <w:rsid w:val="00F2045D"/>
    <w:rsid w:val="00F43E1B"/>
    <w:rsid w:val="00F45A75"/>
    <w:rsid w:val="00F52834"/>
    <w:rsid w:val="00F921D8"/>
    <w:rsid w:val="00F95524"/>
    <w:rsid w:val="00FA01D3"/>
    <w:rsid w:val="00FD2CB6"/>
    <w:rsid w:val="00F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E19A9"/>
  <w15:chartTrackingRefBased/>
  <w15:docId w15:val="{431453C4-3F1A-48EC-A84F-F62E28A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57D6"/>
  </w:style>
  <w:style w:type="paragraph" w:styleId="Titolo1">
    <w:name w:val="heading 1"/>
    <w:basedOn w:val="Normale"/>
    <w:next w:val="Normale"/>
    <w:link w:val="Titolo1Carattere"/>
    <w:uiPriority w:val="9"/>
    <w:qFormat/>
    <w:rsid w:val="004F57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F57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F57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F57D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F57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F57D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F57D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F57D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F57D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F57D6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A91D8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3D098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D0982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F57D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F57D6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F57D6"/>
    <w:rPr>
      <w:b/>
      <w:bCs/>
      <w:i/>
      <w:iCs/>
      <w:color w:val="4472C4" w:themeColor="accent1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F57D6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F57D6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F57D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F57D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F57D6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F57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F57D6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F57D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F57D6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F57D6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F57D6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4F57D6"/>
    <w:rPr>
      <w:b/>
      <w:bCs/>
    </w:rPr>
  </w:style>
  <w:style w:type="character" w:styleId="Enfasicorsivo">
    <w:name w:val="Emphasis"/>
    <w:basedOn w:val="Carpredefinitoparagrafo"/>
    <w:uiPriority w:val="20"/>
    <w:qFormat/>
    <w:rsid w:val="004F57D6"/>
    <w:rPr>
      <w:i/>
      <w:iCs/>
    </w:rPr>
  </w:style>
  <w:style w:type="paragraph" w:styleId="Nessunaspaziatura">
    <w:name w:val="No Spacing"/>
    <w:uiPriority w:val="1"/>
    <w:qFormat/>
    <w:rsid w:val="004F57D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F57D6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F57D6"/>
    <w:rPr>
      <w:i/>
      <w:iCs/>
      <w:color w:val="000000" w:themeColor="text1"/>
    </w:rPr>
  </w:style>
  <w:style w:type="character" w:styleId="Enfasidelicata">
    <w:name w:val="Subtle Emphasis"/>
    <w:basedOn w:val="Carpredefinitoparagrafo"/>
    <w:uiPriority w:val="19"/>
    <w:qFormat/>
    <w:rsid w:val="004F57D6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4F57D6"/>
    <w:rPr>
      <w:b/>
      <w:bCs/>
      <w:i/>
      <w:iCs/>
      <w:color w:val="4472C4" w:themeColor="accent1"/>
    </w:rPr>
  </w:style>
  <w:style w:type="character" w:styleId="Riferimentodelicato">
    <w:name w:val="Subtle Reference"/>
    <w:basedOn w:val="Carpredefinitoparagrafo"/>
    <w:uiPriority w:val="31"/>
    <w:qFormat/>
    <w:rsid w:val="004F57D6"/>
    <w:rPr>
      <w:smallCaps/>
      <w:color w:val="ED7D31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4F57D6"/>
    <w:rPr>
      <w:b/>
      <w:bCs/>
      <w:smallCaps/>
      <w:color w:val="ED7D31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4F57D6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4F57D6"/>
    <w:pPr>
      <w:outlineLvl w:val="9"/>
    </w:pPr>
  </w:style>
  <w:style w:type="table" w:styleId="Grigliatabella">
    <w:name w:val="Table Grid"/>
    <w:basedOn w:val="Tabellanormale"/>
    <w:uiPriority w:val="39"/>
    <w:rsid w:val="000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A4D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A4D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Google_Chrome" TargetMode="External"/><Relationship Id="rId13" Type="http://schemas.openxmlformats.org/officeDocument/2006/relationships/hyperlink" Target="https://it.wikipedia.org/wiki/Opera_(browser)" TargetMode="External"/><Relationship Id="rId3" Type="http://schemas.openxmlformats.org/officeDocument/2006/relationships/styles" Target="styles.xml"/><Relationship Id="rId7" Type="http://schemas.openxmlformats.org/officeDocument/2006/relationships/hyperlink" Target="https://it.wikipedia.org/wiki/Metodo_(informatica)" TargetMode="External"/><Relationship Id="rId12" Type="http://schemas.openxmlformats.org/officeDocument/2006/relationships/hyperlink" Target="https://it.wikipedia.org/wiki/Safari_(browser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it.wikipedia.org/wiki/Windows_1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t.wikipedia.org/wiki/Microsoft_Edg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Internet_Explorer" TargetMode="External"/><Relationship Id="rId14" Type="http://schemas.openxmlformats.org/officeDocument/2006/relationships/hyperlink" Target="https://it.wikipedia.org/wiki/Maxthon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B314D-F2A0-454B-BE48-7A3A1B84C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5</Pages>
  <Words>1358</Words>
  <Characters>7741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Cosimo Bacco</dc:creator>
  <cp:keywords/>
  <dc:description/>
  <cp:lastModifiedBy>Cosimo Bacco</cp:lastModifiedBy>
  <cp:revision>184</cp:revision>
  <dcterms:created xsi:type="dcterms:W3CDTF">2018-10-08T08:46:00Z</dcterms:created>
  <dcterms:modified xsi:type="dcterms:W3CDTF">2018-10-25T23:47:00Z</dcterms:modified>
</cp:coreProperties>
</file>