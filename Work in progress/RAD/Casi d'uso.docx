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9E2DC" w14:textId="25B188AF" w:rsidR="004458AD" w:rsidRDefault="00EF0DBC" w:rsidP="00EF0DBC">
      <w:pPr>
        <w:pStyle w:val="Titolo1"/>
        <w:jc w:val="right"/>
      </w:pPr>
      <w:r>
        <w:t>Casi d’uso</w:t>
      </w:r>
    </w:p>
    <w:p w14:paraId="26D56649" w14:textId="63C1C7A6" w:rsidR="00EF0DBC" w:rsidRDefault="00EF0DBC" w:rsidP="00EF0DBC"/>
    <w:p w14:paraId="1C150FF0" w14:textId="1C3DA3BF" w:rsidR="00EF0DBC" w:rsidRDefault="00EF0DBC" w:rsidP="00EF0DBC">
      <w:pPr>
        <w:pStyle w:val="Titolo1"/>
      </w:pPr>
      <w:r>
        <w:t>Gestione Account</w:t>
      </w:r>
    </w:p>
    <w:p w14:paraId="03BFA00C" w14:textId="696B8EAD" w:rsidR="00EF0DBC" w:rsidRDefault="00EF0DBC" w:rsidP="00EF0DBC"/>
    <w:p w14:paraId="5E4D6407" w14:textId="7078A223" w:rsidR="00EF0DBC" w:rsidRDefault="00EF0DBC" w:rsidP="001B5697">
      <w:pPr>
        <w:jc w:val="both"/>
      </w:pPr>
      <w:r>
        <w:rPr>
          <w:noProof/>
        </w:rPr>
        <w:drawing>
          <wp:inline distT="0" distB="0" distL="0" distR="0" wp14:anchorId="36F20C26" wp14:editId="2BCD0B97">
            <wp:extent cx="6953250" cy="3829050"/>
            <wp:effectExtent l="0" t="0" r="0" b="0"/>
            <wp:docPr id="1" name="Immagine 1" descr="Immagine che contiene mapp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GESTIONE ACCOUN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8972" cy="38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F108E2" w14:textId="410B19F0" w:rsidR="00EF0DBC" w:rsidRDefault="00EF0DBC" w:rsidP="00EF0DBC"/>
    <w:p w14:paraId="61EEE2BA" w14:textId="247CF1E8" w:rsidR="001D5D6D" w:rsidRDefault="001D5D6D" w:rsidP="00EF0DBC"/>
    <w:p w14:paraId="6859202E" w14:textId="77777777" w:rsidR="001D5D6D" w:rsidRDefault="001D5D6D" w:rsidP="00EF0DBC"/>
    <w:p w14:paraId="5CD10768" w14:textId="3259022D" w:rsidR="00EF0DBC" w:rsidRPr="00EF0DBC" w:rsidRDefault="00DC5056" w:rsidP="00EF0DBC">
      <w:pPr>
        <w:rPr>
          <w:sz w:val="24"/>
          <w:szCs w:val="24"/>
        </w:rPr>
      </w:pPr>
      <w:r>
        <w:rPr>
          <w:sz w:val="24"/>
          <w:szCs w:val="24"/>
        </w:rPr>
        <w:t>UC 1)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EF0DBC" w:rsidRPr="00EF0DBC" w14:paraId="32AB0F0B" w14:textId="77777777" w:rsidTr="00054B40">
        <w:trPr>
          <w:trHeight w:val="425"/>
        </w:trPr>
        <w:tc>
          <w:tcPr>
            <w:tcW w:w="2943" w:type="dxa"/>
          </w:tcPr>
          <w:p w14:paraId="5A161B4A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bookmarkStart w:id="1" w:name="_Hlk528663902"/>
            <w:r w:rsidRPr="00EF0DB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1D21BF0D" w14:textId="648D99E8" w:rsidR="00EF0DBC" w:rsidRPr="00EF0DBC" w:rsidRDefault="00D03012" w:rsidP="00EF0DBC">
            <w:pPr>
              <w:spacing w:after="120" w:line="26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Effettuare r</w:t>
            </w:r>
            <w:r w:rsidR="00EF0DBC" w:rsidRPr="00EF0DBC">
              <w:rPr>
                <w:sz w:val="24"/>
                <w:szCs w:val="24"/>
              </w:rPr>
              <w:t>egistrazione</w:t>
            </w:r>
          </w:p>
        </w:tc>
      </w:tr>
      <w:tr w:rsidR="00EF0DBC" w:rsidRPr="00EF0DBC" w14:paraId="5B8BF51D" w14:textId="77777777" w:rsidTr="00054B40">
        <w:tc>
          <w:tcPr>
            <w:tcW w:w="2943" w:type="dxa"/>
          </w:tcPr>
          <w:p w14:paraId="596AB063" w14:textId="20F48C79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Attori partecipanti</w:t>
            </w:r>
          </w:p>
        </w:tc>
        <w:tc>
          <w:tcPr>
            <w:tcW w:w="7169" w:type="dxa"/>
          </w:tcPr>
          <w:p w14:paraId="6CFDB169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Iniziato da: Utente non registrato</w:t>
            </w:r>
          </w:p>
        </w:tc>
      </w:tr>
      <w:tr w:rsidR="00EF0DBC" w:rsidRPr="00EF0DBC" w14:paraId="2020C470" w14:textId="77777777" w:rsidTr="00054B40">
        <w:tc>
          <w:tcPr>
            <w:tcW w:w="2943" w:type="dxa"/>
          </w:tcPr>
          <w:p w14:paraId="23475000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5B5BC57B" w14:textId="0AA7B05A" w:rsidR="00EF0DBC" w:rsidRPr="00EF0DBC" w:rsidRDefault="00EF0DBC" w:rsidP="00EF0DBC">
            <w:pPr>
              <w:numPr>
                <w:ilvl w:val="0"/>
                <w:numId w:val="3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clicca sul pulsante “registrati”</w:t>
            </w:r>
          </w:p>
          <w:p w14:paraId="13225609" w14:textId="0C80EDF2" w:rsidR="00EF0DBC" w:rsidRPr="00EF0DBC" w:rsidRDefault="00EF0DBC" w:rsidP="00EF0DBC">
            <w:pPr>
              <w:numPr>
                <w:ilvl w:val="0"/>
                <w:numId w:val="3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Il sistema indirizza l’utente verso la pagina di registrazione, dove viene mostrata una </w:t>
            </w:r>
            <w:proofErr w:type="spellStart"/>
            <w:r w:rsidRPr="00EF0DBC">
              <w:rPr>
                <w:sz w:val="24"/>
                <w:szCs w:val="24"/>
              </w:rPr>
              <w:t>form</w:t>
            </w:r>
            <w:proofErr w:type="spellEnd"/>
            <w:r w:rsidRPr="00EF0DBC">
              <w:rPr>
                <w:sz w:val="24"/>
                <w:szCs w:val="24"/>
              </w:rPr>
              <w:t xml:space="preserve"> con dei campi obbligatori in cui bisogna </w:t>
            </w:r>
            <w:proofErr w:type="gramStart"/>
            <w:r w:rsidRPr="00EF0DBC">
              <w:rPr>
                <w:sz w:val="24"/>
                <w:szCs w:val="24"/>
              </w:rPr>
              <w:t>inserire :</w:t>
            </w:r>
            <w:proofErr w:type="gramEnd"/>
            <w:r w:rsidRPr="00EF0DBC">
              <w:rPr>
                <w:i/>
                <w:sz w:val="24"/>
                <w:szCs w:val="24"/>
              </w:rPr>
              <w:t xml:space="preserve"> nome, cognome, username ,numero di telefono, indirizzo , comune, provincia, password, e-mail, codice fiscale, data di nascita, sesso.</w:t>
            </w:r>
          </w:p>
          <w:p w14:paraId="0FCCC40F" w14:textId="63E3CBF4" w:rsidR="00EF0DBC" w:rsidRPr="00EF0DBC" w:rsidRDefault="00EF0DBC" w:rsidP="00EF0DBC">
            <w:pPr>
              <w:numPr>
                <w:ilvl w:val="0"/>
                <w:numId w:val="3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inserisce i dati negli appositi campi e preme su “conferma registrazione”</w:t>
            </w:r>
            <w:r w:rsidR="00033303">
              <w:rPr>
                <w:sz w:val="24"/>
                <w:szCs w:val="24"/>
              </w:rPr>
              <w:t>.</w:t>
            </w:r>
          </w:p>
          <w:p w14:paraId="7B0C40D9" w14:textId="684E5E25" w:rsidR="00EF0DBC" w:rsidRPr="00650773" w:rsidRDefault="00EF0DBC" w:rsidP="00EF0DBC">
            <w:pPr>
              <w:numPr>
                <w:ilvl w:val="0"/>
                <w:numId w:val="3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Il sistema effettua la validazione dei dati inseriti. Se i dati inseriti sono corretti, il sistema invia </w:t>
            </w:r>
            <w:proofErr w:type="gramStart"/>
            <w:r w:rsidRPr="00EF0DBC">
              <w:rPr>
                <w:sz w:val="24"/>
                <w:szCs w:val="24"/>
              </w:rPr>
              <w:t>un’email</w:t>
            </w:r>
            <w:proofErr w:type="gramEnd"/>
            <w:r w:rsidRPr="00EF0DBC">
              <w:rPr>
                <w:sz w:val="24"/>
                <w:szCs w:val="24"/>
              </w:rPr>
              <w:t xml:space="preserve"> all’utente con un link per confermare la registrazione.</w:t>
            </w:r>
          </w:p>
        </w:tc>
      </w:tr>
      <w:tr w:rsidR="00EF0DBC" w:rsidRPr="00EF0DBC" w14:paraId="370F050C" w14:textId="77777777" w:rsidTr="00054B40">
        <w:tc>
          <w:tcPr>
            <w:tcW w:w="2943" w:type="dxa"/>
          </w:tcPr>
          <w:p w14:paraId="241CBD0E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7D8D76AF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non si è autenticato</w:t>
            </w:r>
          </w:p>
        </w:tc>
      </w:tr>
      <w:tr w:rsidR="00EF0DBC" w:rsidRPr="00EF0DBC" w14:paraId="56D141AF" w14:textId="77777777" w:rsidTr="00054B40">
        <w:tc>
          <w:tcPr>
            <w:tcW w:w="2943" w:type="dxa"/>
          </w:tcPr>
          <w:p w14:paraId="56415F5F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lastRenderedPageBreak/>
              <w:t>Condizioni d’uscita</w:t>
            </w:r>
          </w:p>
        </w:tc>
        <w:tc>
          <w:tcPr>
            <w:tcW w:w="7169" w:type="dxa"/>
          </w:tcPr>
          <w:p w14:paraId="24F49A5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Il sistema invia </w:t>
            </w:r>
            <w:proofErr w:type="gramStart"/>
            <w:r w:rsidRPr="00EF0DBC">
              <w:rPr>
                <w:sz w:val="24"/>
                <w:szCs w:val="24"/>
              </w:rPr>
              <w:t>un’email</w:t>
            </w:r>
            <w:proofErr w:type="gramEnd"/>
            <w:r w:rsidRPr="00EF0DBC">
              <w:rPr>
                <w:sz w:val="24"/>
                <w:szCs w:val="24"/>
              </w:rPr>
              <w:t xml:space="preserve"> contenente un link per confermare la registrazione all’email inserita dall’utente nella campo </w:t>
            </w:r>
            <w:r w:rsidRPr="00EF0DBC">
              <w:rPr>
                <w:i/>
                <w:sz w:val="24"/>
                <w:szCs w:val="24"/>
              </w:rPr>
              <w:t xml:space="preserve">email </w:t>
            </w:r>
            <w:r w:rsidRPr="00EF0DBC">
              <w:rPr>
                <w:sz w:val="24"/>
                <w:szCs w:val="24"/>
              </w:rPr>
              <w:t xml:space="preserve">della </w:t>
            </w:r>
            <w:proofErr w:type="spellStart"/>
            <w:r w:rsidRPr="00EF0DBC">
              <w:rPr>
                <w:sz w:val="24"/>
                <w:szCs w:val="24"/>
              </w:rPr>
              <w:t>form</w:t>
            </w:r>
            <w:proofErr w:type="spellEnd"/>
            <w:r w:rsidRPr="00EF0DBC">
              <w:rPr>
                <w:sz w:val="24"/>
                <w:szCs w:val="24"/>
              </w:rPr>
              <w:t>.</w:t>
            </w:r>
          </w:p>
        </w:tc>
      </w:tr>
      <w:tr w:rsidR="00EF0DBC" w:rsidRPr="00EF0DBC" w14:paraId="004A9125" w14:textId="77777777" w:rsidTr="00054B40">
        <w:tc>
          <w:tcPr>
            <w:tcW w:w="2943" w:type="dxa"/>
          </w:tcPr>
          <w:p w14:paraId="34D1C71E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Eccezioni</w:t>
            </w:r>
          </w:p>
        </w:tc>
        <w:tc>
          <w:tcPr>
            <w:tcW w:w="7169" w:type="dxa"/>
          </w:tcPr>
          <w:p w14:paraId="6ED09CFE" w14:textId="77777777" w:rsidR="00EF0DBC" w:rsidRPr="00EF0DBC" w:rsidRDefault="00EF0DBC" w:rsidP="003C4CB0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Durante la validazione dei dati nel passo 4 se si verifica uno di questi casi:</w:t>
            </w:r>
          </w:p>
          <w:p w14:paraId="5423A6F8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 L’utente inserisce un username già presente nel database del sistema.</w:t>
            </w:r>
          </w:p>
          <w:p w14:paraId="76C96B1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 L’utente inserisce una password non valida</w:t>
            </w:r>
          </w:p>
          <w:p w14:paraId="281EE40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-L’email inserita dall’utente è già stata utilizzata per un’altra registrazione.</w:t>
            </w:r>
          </w:p>
          <w:p w14:paraId="441F4FF0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Allora questo caso d’uso viene esteso dal caso d’uso </w:t>
            </w:r>
            <w:r w:rsidRPr="00EF0DBC">
              <w:rPr>
                <w:i/>
                <w:sz w:val="24"/>
                <w:szCs w:val="24"/>
              </w:rPr>
              <w:t>Errore registrazione</w:t>
            </w:r>
            <w:r w:rsidRPr="00EF0DBC">
              <w:rPr>
                <w:sz w:val="24"/>
                <w:szCs w:val="24"/>
              </w:rPr>
              <w:t>.</w:t>
            </w:r>
          </w:p>
        </w:tc>
      </w:tr>
      <w:bookmarkEnd w:id="1"/>
    </w:tbl>
    <w:p w14:paraId="47AEDB95" w14:textId="1CD6A7E8" w:rsidR="00EF0DBC" w:rsidRDefault="00EF0DBC" w:rsidP="00EF0DBC">
      <w:pPr>
        <w:rPr>
          <w:sz w:val="24"/>
          <w:szCs w:val="24"/>
        </w:rPr>
      </w:pPr>
    </w:p>
    <w:p w14:paraId="71F437BC" w14:textId="77777777" w:rsidR="001D5D6D" w:rsidRPr="00EF0DBC" w:rsidRDefault="001D5D6D" w:rsidP="00EF0DBC">
      <w:pPr>
        <w:rPr>
          <w:sz w:val="24"/>
          <w:szCs w:val="24"/>
        </w:rPr>
      </w:pPr>
    </w:p>
    <w:p w14:paraId="1A2AC43D" w14:textId="03533A70" w:rsidR="00EF0DBC" w:rsidRPr="00EF0DBC" w:rsidRDefault="00DC5056" w:rsidP="00EF0DBC">
      <w:pPr>
        <w:rPr>
          <w:sz w:val="24"/>
          <w:szCs w:val="24"/>
        </w:rPr>
      </w:pPr>
      <w:r>
        <w:rPr>
          <w:sz w:val="24"/>
          <w:szCs w:val="24"/>
        </w:rPr>
        <w:t>UC 2)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EF0DBC" w:rsidRPr="00EF0DBC" w14:paraId="11C67B46" w14:textId="77777777" w:rsidTr="00054B40">
        <w:trPr>
          <w:trHeight w:val="425"/>
        </w:trPr>
        <w:tc>
          <w:tcPr>
            <w:tcW w:w="2943" w:type="dxa"/>
          </w:tcPr>
          <w:p w14:paraId="75B7299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bookmarkStart w:id="2" w:name="_Hlk530492553"/>
            <w:r w:rsidRPr="00EF0DB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0EC40A29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Errore registrazione</w:t>
            </w:r>
          </w:p>
        </w:tc>
      </w:tr>
      <w:tr w:rsidR="00EF0DBC" w:rsidRPr="00EF0DBC" w14:paraId="318487B0" w14:textId="77777777" w:rsidTr="00054B40">
        <w:trPr>
          <w:trHeight w:val="520"/>
        </w:trPr>
        <w:tc>
          <w:tcPr>
            <w:tcW w:w="2943" w:type="dxa"/>
          </w:tcPr>
          <w:p w14:paraId="0673DEA3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Attori partecipanti</w:t>
            </w:r>
          </w:p>
          <w:p w14:paraId="2630BB27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368899E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Iniziato da: Sistema</w:t>
            </w:r>
          </w:p>
        </w:tc>
      </w:tr>
      <w:tr w:rsidR="00EF0DBC" w:rsidRPr="00EF0DBC" w14:paraId="7506B4BE" w14:textId="77777777" w:rsidTr="00054B40">
        <w:trPr>
          <w:trHeight w:val="1979"/>
        </w:trPr>
        <w:tc>
          <w:tcPr>
            <w:tcW w:w="2943" w:type="dxa"/>
          </w:tcPr>
          <w:p w14:paraId="445625D5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37F62D61" w14:textId="77777777" w:rsidR="00EF0DBC" w:rsidRPr="00EF0DBC" w:rsidRDefault="00EF0DBC" w:rsidP="00EF0DBC">
            <w:pPr>
              <w:numPr>
                <w:ilvl w:val="0"/>
                <w:numId w:val="6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Il sistema mostra un messaggio d’errore all’utente.</w:t>
            </w:r>
          </w:p>
          <w:p w14:paraId="7A37A346" w14:textId="77777777" w:rsidR="00EF0DBC" w:rsidRPr="00EF0DBC" w:rsidRDefault="00EF0DBC" w:rsidP="00EF0DBC">
            <w:pPr>
              <w:numPr>
                <w:ilvl w:val="0"/>
                <w:numId w:val="6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L’utente visualizza </w:t>
            </w:r>
            <w:proofErr w:type="gramStart"/>
            <w:r w:rsidRPr="00EF0DBC">
              <w:rPr>
                <w:sz w:val="24"/>
                <w:szCs w:val="24"/>
              </w:rPr>
              <w:t>il messaggi</w:t>
            </w:r>
            <w:proofErr w:type="gramEnd"/>
            <w:r w:rsidRPr="00EF0DBC">
              <w:rPr>
                <w:sz w:val="24"/>
                <w:szCs w:val="24"/>
              </w:rPr>
              <w:t xml:space="preserve"> d’errore sotto i campi dove ha inserito dati errati.</w:t>
            </w:r>
          </w:p>
          <w:p w14:paraId="437FA7BF" w14:textId="77777777" w:rsidR="00EF0DBC" w:rsidRPr="00EF0DBC" w:rsidRDefault="00EF0DBC" w:rsidP="00EF0DBC">
            <w:pPr>
              <w:numPr>
                <w:ilvl w:val="0"/>
                <w:numId w:val="6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A seconda del campo in cui ha inserito i dati </w:t>
            </w:r>
            <w:proofErr w:type="gramStart"/>
            <w:r w:rsidRPr="00EF0DBC">
              <w:rPr>
                <w:sz w:val="24"/>
                <w:szCs w:val="24"/>
              </w:rPr>
              <w:t>errati(</w:t>
            </w:r>
            <w:proofErr w:type="gramEnd"/>
            <w:r w:rsidRPr="00EF0DBC">
              <w:rPr>
                <w:sz w:val="24"/>
                <w:szCs w:val="24"/>
              </w:rPr>
              <w:t>email, password, username), l’utente inserisce nuovamente i dati nei rispettivi campi e clicca sul pulsante “registrati”.</w:t>
            </w:r>
          </w:p>
          <w:p w14:paraId="135312D8" w14:textId="77777777" w:rsidR="00EF0DBC" w:rsidRPr="00EF0DBC" w:rsidRDefault="00EF0DBC" w:rsidP="00EF0DBC">
            <w:pPr>
              <w:numPr>
                <w:ilvl w:val="0"/>
                <w:numId w:val="6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Il sistema effettua la validazione dei dati inseriti. Se i dati inseriti sono corretti, il sistema invia </w:t>
            </w:r>
            <w:proofErr w:type="gramStart"/>
            <w:r w:rsidRPr="00EF0DBC">
              <w:rPr>
                <w:sz w:val="24"/>
                <w:szCs w:val="24"/>
              </w:rPr>
              <w:t>un’email</w:t>
            </w:r>
            <w:proofErr w:type="gramEnd"/>
            <w:r w:rsidRPr="00EF0DBC">
              <w:rPr>
                <w:sz w:val="24"/>
                <w:szCs w:val="24"/>
              </w:rPr>
              <w:t xml:space="preserve"> all’utente con un codice per confermare la registrazione.</w:t>
            </w:r>
          </w:p>
        </w:tc>
      </w:tr>
      <w:tr w:rsidR="00EF0DBC" w:rsidRPr="00EF0DBC" w14:paraId="7F5F0D51" w14:textId="77777777" w:rsidTr="00054B40">
        <w:tc>
          <w:tcPr>
            <w:tcW w:w="2943" w:type="dxa"/>
          </w:tcPr>
          <w:p w14:paraId="1D50D9C8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41BF91C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Questo caso d’uso estende il caso d’uso </w:t>
            </w:r>
            <w:r w:rsidRPr="00EF0DBC">
              <w:rPr>
                <w:i/>
                <w:sz w:val="24"/>
                <w:szCs w:val="24"/>
              </w:rPr>
              <w:t>Registrazione</w:t>
            </w:r>
            <w:r w:rsidRPr="00EF0DBC">
              <w:rPr>
                <w:sz w:val="24"/>
                <w:szCs w:val="24"/>
              </w:rPr>
              <w:t xml:space="preserve"> e viene chiamato quando si verifica uno di questi casi:</w:t>
            </w:r>
          </w:p>
          <w:p w14:paraId="6D47EA50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 L’utente inserisce un username già presente nel database del sistema.</w:t>
            </w:r>
          </w:p>
          <w:p w14:paraId="7AF4DE4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 L’utente inserisce una password non valida</w:t>
            </w:r>
          </w:p>
          <w:p w14:paraId="1F00DE5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-L’email inserita dall’utente è già stata utilizzata per un’altra registrazione.</w:t>
            </w:r>
          </w:p>
        </w:tc>
      </w:tr>
      <w:tr w:rsidR="00EF0DBC" w:rsidRPr="00EF0DBC" w14:paraId="7C0A1F82" w14:textId="77777777" w:rsidTr="00054B40">
        <w:tc>
          <w:tcPr>
            <w:tcW w:w="2943" w:type="dxa"/>
          </w:tcPr>
          <w:p w14:paraId="7C8EC878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0CADA11A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Il sistema invia </w:t>
            </w:r>
            <w:proofErr w:type="gramStart"/>
            <w:r w:rsidRPr="00EF0DBC">
              <w:rPr>
                <w:sz w:val="24"/>
                <w:szCs w:val="24"/>
              </w:rPr>
              <w:t>un’email</w:t>
            </w:r>
            <w:proofErr w:type="gramEnd"/>
            <w:r w:rsidRPr="00EF0DBC">
              <w:rPr>
                <w:sz w:val="24"/>
                <w:szCs w:val="24"/>
              </w:rPr>
              <w:t xml:space="preserve"> contenente un link per confermare la registrazione all’email inserita dall’utente nella campo </w:t>
            </w:r>
            <w:r w:rsidRPr="00EF0DBC">
              <w:rPr>
                <w:i/>
                <w:sz w:val="24"/>
                <w:szCs w:val="24"/>
              </w:rPr>
              <w:t xml:space="preserve">email </w:t>
            </w:r>
            <w:r w:rsidRPr="00EF0DBC">
              <w:rPr>
                <w:sz w:val="24"/>
                <w:szCs w:val="24"/>
              </w:rPr>
              <w:t xml:space="preserve">della </w:t>
            </w:r>
            <w:proofErr w:type="spellStart"/>
            <w:r w:rsidRPr="00EF0DBC">
              <w:rPr>
                <w:sz w:val="24"/>
                <w:szCs w:val="24"/>
              </w:rPr>
              <w:t>form</w:t>
            </w:r>
            <w:proofErr w:type="spellEnd"/>
            <w:r w:rsidRPr="00EF0DBC">
              <w:rPr>
                <w:sz w:val="24"/>
                <w:szCs w:val="24"/>
              </w:rPr>
              <w:t>.</w:t>
            </w:r>
          </w:p>
        </w:tc>
      </w:tr>
      <w:bookmarkEnd w:id="2"/>
    </w:tbl>
    <w:p w14:paraId="4637F153" w14:textId="21C89A38" w:rsidR="00EF0DBC" w:rsidRDefault="00EF0DBC" w:rsidP="00EF0DBC">
      <w:pPr>
        <w:rPr>
          <w:sz w:val="24"/>
          <w:szCs w:val="24"/>
        </w:rPr>
      </w:pPr>
    </w:p>
    <w:p w14:paraId="27D12073" w14:textId="77777777" w:rsidR="001D5D6D" w:rsidRPr="00EF0DBC" w:rsidRDefault="001D5D6D" w:rsidP="00EF0DBC">
      <w:pPr>
        <w:rPr>
          <w:sz w:val="24"/>
          <w:szCs w:val="24"/>
        </w:rPr>
      </w:pPr>
    </w:p>
    <w:p w14:paraId="73DAAB61" w14:textId="12889FBD" w:rsidR="00EF0DBC" w:rsidRPr="00EF0DBC" w:rsidRDefault="00DC5056" w:rsidP="00EF0DBC">
      <w:pPr>
        <w:rPr>
          <w:sz w:val="24"/>
          <w:szCs w:val="24"/>
        </w:rPr>
      </w:pPr>
      <w:r>
        <w:rPr>
          <w:sz w:val="24"/>
          <w:szCs w:val="24"/>
        </w:rPr>
        <w:lastRenderedPageBreak/>
        <w:t>UC 3)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EF0DBC" w:rsidRPr="00EF0DBC" w14:paraId="6C74137F" w14:textId="77777777" w:rsidTr="00054B40">
        <w:trPr>
          <w:trHeight w:val="425"/>
        </w:trPr>
        <w:tc>
          <w:tcPr>
            <w:tcW w:w="2943" w:type="dxa"/>
          </w:tcPr>
          <w:p w14:paraId="26EDA4FF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05DF8EC0" w14:textId="59065498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Conferma</w:t>
            </w:r>
            <w:r w:rsidR="00D03012">
              <w:rPr>
                <w:sz w:val="24"/>
                <w:szCs w:val="24"/>
              </w:rPr>
              <w:t>re</w:t>
            </w:r>
            <w:r w:rsidR="00DB3C10">
              <w:rPr>
                <w:sz w:val="24"/>
                <w:szCs w:val="24"/>
              </w:rPr>
              <w:t xml:space="preserve"> la</w:t>
            </w:r>
            <w:r w:rsidRPr="00EF0DBC">
              <w:rPr>
                <w:sz w:val="24"/>
                <w:szCs w:val="24"/>
              </w:rPr>
              <w:t xml:space="preserve"> registrazione</w:t>
            </w:r>
          </w:p>
        </w:tc>
      </w:tr>
      <w:tr w:rsidR="00EF0DBC" w:rsidRPr="00EF0DBC" w14:paraId="398B70F9" w14:textId="77777777" w:rsidTr="00054B40">
        <w:tc>
          <w:tcPr>
            <w:tcW w:w="2943" w:type="dxa"/>
          </w:tcPr>
          <w:p w14:paraId="3825E742" w14:textId="71238928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Attori partecipanti</w:t>
            </w:r>
          </w:p>
        </w:tc>
        <w:tc>
          <w:tcPr>
            <w:tcW w:w="7169" w:type="dxa"/>
          </w:tcPr>
          <w:p w14:paraId="2125932A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Iniziato da: Utente non registrato</w:t>
            </w:r>
          </w:p>
        </w:tc>
      </w:tr>
      <w:tr w:rsidR="00EF0DBC" w:rsidRPr="00EF0DBC" w14:paraId="28A3558A" w14:textId="77777777" w:rsidTr="00054B40">
        <w:tc>
          <w:tcPr>
            <w:tcW w:w="2943" w:type="dxa"/>
          </w:tcPr>
          <w:p w14:paraId="3579DB92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1EE94516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</w:p>
          <w:p w14:paraId="48CF3288" w14:textId="47BA2B31" w:rsidR="00EF0DBC" w:rsidRPr="00742108" w:rsidRDefault="00EF0DBC" w:rsidP="00EF0DBC">
            <w:pPr>
              <w:numPr>
                <w:ilvl w:val="0"/>
                <w:numId w:val="5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L’utente accede alla sua casella postale, apre </w:t>
            </w:r>
            <w:proofErr w:type="gramStart"/>
            <w:r w:rsidRPr="00EF0DBC">
              <w:rPr>
                <w:sz w:val="24"/>
                <w:szCs w:val="24"/>
              </w:rPr>
              <w:t>l’email</w:t>
            </w:r>
            <w:proofErr w:type="gramEnd"/>
            <w:r w:rsidRPr="00EF0DBC">
              <w:rPr>
                <w:sz w:val="24"/>
                <w:szCs w:val="24"/>
              </w:rPr>
              <w:t xml:space="preserve"> inviata dal sistema.</w:t>
            </w:r>
          </w:p>
          <w:p w14:paraId="55F02EA5" w14:textId="7D2E37E7" w:rsidR="00EF0DBC" w:rsidRPr="00742108" w:rsidRDefault="00EF0DBC" w:rsidP="00EF0DBC">
            <w:pPr>
              <w:numPr>
                <w:ilvl w:val="0"/>
                <w:numId w:val="5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clicca sul link per effettuare la conferma della registrazione.</w:t>
            </w:r>
          </w:p>
          <w:p w14:paraId="7A3A462E" w14:textId="452BE8DF" w:rsidR="00EF0DBC" w:rsidRPr="00EF0DBC" w:rsidRDefault="00EF0DBC" w:rsidP="00EF0DBC">
            <w:pPr>
              <w:numPr>
                <w:ilvl w:val="0"/>
                <w:numId w:val="5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Il sistema indirizza l’utente verso la pagina in cui viene mostrato il messaggio “Registrazione confermata”</w:t>
            </w:r>
            <w:r w:rsidR="00130E0B">
              <w:rPr>
                <w:sz w:val="24"/>
                <w:szCs w:val="24"/>
              </w:rPr>
              <w:t xml:space="preserve"> e dopo </w:t>
            </w:r>
            <w:r w:rsidR="00DB3C10">
              <w:rPr>
                <w:sz w:val="24"/>
                <w:szCs w:val="24"/>
              </w:rPr>
              <w:t>5</w:t>
            </w:r>
            <w:r w:rsidR="00130E0B">
              <w:rPr>
                <w:sz w:val="24"/>
                <w:szCs w:val="24"/>
              </w:rPr>
              <w:t xml:space="preserve"> secondi indirizza l’utente verso la pagina di login.</w:t>
            </w:r>
          </w:p>
        </w:tc>
      </w:tr>
      <w:tr w:rsidR="00EF0DBC" w:rsidRPr="00EF0DBC" w14:paraId="58FE750C" w14:textId="77777777" w:rsidTr="00054B40">
        <w:tc>
          <w:tcPr>
            <w:tcW w:w="2943" w:type="dxa"/>
          </w:tcPr>
          <w:p w14:paraId="1D15484E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5483A28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Il sistema ha inviato </w:t>
            </w:r>
            <w:proofErr w:type="gramStart"/>
            <w:r w:rsidRPr="00EF0DBC">
              <w:rPr>
                <w:sz w:val="24"/>
                <w:szCs w:val="24"/>
              </w:rPr>
              <w:t>un’email</w:t>
            </w:r>
            <w:proofErr w:type="gramEnd"/>
            <w:r w:rsidRPr="00EF0DBC">
              <w:rPr>
                <w:sz w:val="24"/>
                <w:szCs w:val="24"/>
              </w:rPr>
              <w:t xml:space="preserve"> contente un link per confermare registrazione all’utente che si è registrato.</w:t>
            </w:r>
          </w:p>
        </w:tc>
      </w:tr>
      <w:tr w:rsidR="00EF0DBC" w:rsidRPr="00EF0DBC" w14:paraId="47590C51" w14:textId="77777777" w:rsidTr="00054B40">
        <w:tc>
          <w:tcPr>
            <w:tcW w:w="2943" w:type="dxa"/>
          </w:tcPr>
          <w:p w14:paraId="34DD380F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25BC641A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La registrazione è stata confermata.</w:t>
            </w:r>
          </w:p>
        </w:tc>
      </w:tr>
      <w:tr w:rsidR="00EF0DBC" w:rsidRPr="00EF0DBC" w14:paraId="706D812A" w14:textId="77777777" w:rsidTr="00054B40">
        <w:tc>
          <w:tcPr>
            <w:tcW w:w="2943" w:type="dxa"/>
          </w:tcPr>
          <w:p w14:paraId="3E3A5538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Eccezioni</w:t>
            </w:r>
          </w:p>
        </w:tc>
        <w:tc>
          <w:tcPr>
            <w:tcW w:w="7169" w:type="dxa"/>
          </w:tcPr>
          <w:p w14:paraId="5EE41E5B" w14:textId="77777777" w:rsidR="00EF0DBC" w:rsidRPr="00EF0DBC" w:rsidRDefault="00EF0DBC" w:rsidP="00EF0DBC">
            <w:pPr>
              <w:numPr>
                <w:ilvl w:val="0"/>
                <w:numId w:val="4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Nel passo 2, se l’utente lascia più di 30 minuti dal momento in cui è stata inviata </w:t>
            </w:r>
            <w:proofErr w:type="gramStart"/>
            <w:r w:rsidRPr="00EF0DBC">
              <w:rPr>
                <w:sz w:val="24"/>
                <w:szCs w:val="24"/>
              </w:rPr>
              <w:t>l’email</w:t>
            </w:r>
            <w:proofErr w:type="gramEnd"/>
            <w:r w:rsidRPr="00EF0DBC">
              <w:rPr>
                <w:sz w:val="24"/>
                <w:szCs w:val="24"/>
              </w:rPr>
              <w:t xml:space="preserve">, il link non avrà più alcuna validità e questo caso d’uso verrà esteso da </w:t>
            </w:r>
            <w:r w:rsidRPr="00EF0DBC">
              <w:rPr>
                <w:i/>
                <w:sz w:val="24"/>
                <w:szCs w:val="24"/>
              </w:rPr>
              <w:t>Errore conferma registrazione</w:t>
            </w:r>
            <w:r w:rsidRPr="00EF0DBC">
              <w:rPr>
                <w:sz w:val="24"/>
                <w:szCs w:val="24"/>
              </w:rPr>
              <w:t>.</w:t>
            </w:r>
          </w:p>
        </w:tc>
      </w:tr>
    </w:tbl>
    <w:p w14:paraId="2C741D70" w14:textId="6229DFFD" w:rsidR="00EF0DBC" w:rsidRDefault="00EF0DBC" w:rsidP="00EF0DBC">
      <w:pPr>
        <w:rPr>
          <w:sz w:val="24"/>
          <w:szCs w:val="24"/>
        </w:rPr>
      </w:pPr>
    </w:p>
    <w:p w14:paraId="7B82E910" w14:textId="77777777" w:rsidR="001D5D6D" w:rsidRPr="00EF0DBC" w:rsidRDefault="001D5D6D" w:rsidP="00EF0DBC">
      <w:pPr>
        <w:rPr>
          <w:sz w:val="24"/>
          <w:szCs w:val="24"/>
        </w:rPr>
      </w:pPr>
    </w:p>
    <w:p w14:paraId="7D9A2BBF" w14:textId="2EADAEFB" w:rsidR="00EF0DBC" w:rsidRPr="00EF0DBC" w:rsidRDefault="00DC5056" w:rsidP="00EF0DBC">
      <w:pPr>
        <w:rPr>
          <w:sz w:val="24"/>
          <w:szCs w:val="24"/>
        </w:rPr>
      </w:pPr>
      <w:r>
        <w:rPr>
          <w:sz w:val="24"/>
          <w:szCs w:val="24"/>
        </w:rPr>
        <w:t>UC 4)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EF0DBC" w:rsidRPr="00EF0DBC" w14:paraId="7A5E5DB6" w14:textId="77777777" w:rsidTr="00054B40">
        <w:trPr>
          <w:trHeight w:val="425"/>
        </w:trPr>
        <w:tc>
          <w:tcPr>
            <w:tcW w:w="2943" w:type="dxa"/>
          </w:tcPr>
          <w:p w14:paraId="1E8D4B5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2D8FA29E" w14:textId="6C37BE0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Errore conferma registrazione</w:t>
            </w:r>
          </w:p>
        </w:tc>
      </w:tr>
      <w:tr w:rsidR="00EF0DBC" w:rsidRPr="00EF0DBC" w14:paraId="35601C0C" w14:textId="77777777" w:rsidTr="00054B40">
        <w:trPr>
          <w:trHeight w:val="520"/>
        </w:trPr>
        <w:tc>
          <w:tcPr>
            <w:tcW w:w="2943" w:type="dxa"/>
          </w:tcPr>
          <w:p w14:paraId="113E18EA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Attori partecipanti</w:t>
            </w:r>
          </w:p>
          <w:p w14:paraId="164E7DFC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5C43F021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Iniziato da: Sistema</w:t>
            </w:r>
          </w:p>
        </w:tc>
      </w:tr>
      <w:tr w:rsidR="00EF0DBC" w:rsidRPr="00EF0DBC" w14:paraId="5E042A0A" w14:textId="77777777" w:rsidTr="00054B40">
        <w:trPr>
          <w:trHeight w:val="1979"/>
        </w:trPr>
        <w:tc>
          <w:tcPr>
            <w:tcW w:w="2943" w:type="dxa"/>
          </w:tcPr>
          <w:p w14:paraId="4320CE1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5C8EA750" w14:textId="77777777" w:rsidR="00EF0DBC" w:rsidRPr="00EF0DBC" w:rsidRDefault="00EF0DBC" w:rsidP="00EF0DBC">
            <w:pPr>
              <w:numPr>
                <w:ilvl w:val="0"/>
                <w:numId w:val="7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Il sistema indirizza l’utente verso una pagina in cui viene mostrato il messaggio “Il link non è più valido per confermare la registrazione”.</w:t>
            </w:r>
          </w:p>
          <w:p w14:paraId="67B57DEE" w14:textId="77777777" w:rsidR="00EF0DBC" w:rsidRPr="00EF0DBC" w:rsidRDefault="00EF0DBC" w:rsidP="00EF0DBC">
            <w:pPr>
              <w:numPr>
                <w:ilvl w:val="0"/>
                <w:numId w:val="7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Dopo 30 secondi, il sistema indirizza l’utente verso l’Homepage.</w:t>
            </w:r>
          </w:p>
          <w:p w14:paraId="38ACF372" w14:textId="77777777" w:rsidR="00EF0DBC" w:rsidRPr="00EF0DBC" w:rsidRDefault="00EF0DBC" w:rsidP="00EF0DBC">
            <w:pPr>
              <w:numPr>
                <w:ilvl w:val="0"/>
                <w:numId w:val="7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visualizza l’Homepage.</w:t>
            </w:r>
          </w:p>
        </w:tc>
      </w:tr>
      <w:tr w:rsidR="00EF0DBC" w:rsidRPr="00EF0DBC" w14:paraId="20A101D2" w14:textId="77777777" w:rsidTr="00054B40">
        <w:tc>
          <w:tcPr>
            <w:tcW w:w="2943" w:type="dxa"/>
          </w:tcPr>
          <w:p w14:paraId="60CDA25D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4BDAB6B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Questo caso d’uso estende il caso d’uso </w:t>
            </w:r>
            <w:r w:rsidRPr="00EF0DBC">
              <w:rPr>
                <w:i/>
                <w:sz w:val="24"/>
                <w:szCs w:val="24"/>
              </w:rPr>
              <w:t>Conferma registrazione</w:t>
            </w:r>
            <w:r w:rsidRPr="00EF0DBC">
              <w:rPr>
                <w:sz w:val="24"/>
                <w:szCs w:val="24"/>
              </w:rPr>
              <w:t xml:space="preserve"> e viene chiamato quando l’utente clicca sul link dopo che sono passati 30 minuti dal momento in cui è stata inviata </w:t>
            </w:r>
            <w:proofErr w:type="gramStart"/>
            <w:r w:rsidRPr="00EF0DBC">
              <w:rPr>
                <w:sz w:val="24"/>
                <w:szCs w:val="24"/>
              </w:rPr>
              <w:t>l’email</w:t>
            </w:r>
            <w:proofErr w:type="gramEnd"/>
            <w:r w:rsidRPr="00EF0DBC">
              <w:rPr>
                <w:sz w:val="24"/>
                <w:szCs w:val="24"/>
              </w:rPr>
              <w:t>.</w:t>
            </w:r>
          </w:p>
        </w:tc>
      </w:tr>
      <w:tr w:rsidR="00EF0DBC" w:rsidRPr="00EF0DBC" w14:paraId="63DFCB6A" w14:textId="77777777" w:rsidTr="00054B40">
        <w:tc>
          <w:tcPr>
            <w:tcW w:w="2943" w:type="dxa"/>
          </w:tcPr>
          <w:p w14:paraId="5BCF9F9E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472B516E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viene indirizzato all’Homepage.</w:t>
            </w:r>
          </w:p>
        </w:tc>
      </w:tr>
    </w:tbl>
    <w:p w14:paraId="5458FEF5" w14:textId="7AC56BC9" w:rsidR="008A5992" w:rsidRDefault="008A5992" w:rsidP="008A5992">
      <w:pPr>
        <w:rPr>
          <w:sz w:val="24"/>
          <w:szCs w:val="24"/>
        </w:rPr>
      </w:pPr>
    </w:p>
    <w:p w14:paraId="02C4E86C" w14:textId="5715338D" w:rsidR="004C527E" w:rsidRDefault="004C527E" w:rsidP="008A5992">
      <w:pPr>
        <w:rPr>
          <w:sz w:val="24"/>
          <w:szCs w:val="24"/>
        </w:rPr>
      </w:pPr>
    </w:p>
    <w:p w14:paraId="63678A87" w14:textId="4B1FA942" w:rsidR="004C527E" w:rsidRDefault="004C527E" w:rsidP="008A5992">
      <w:pPr>
        <w:rPr>
          <w:sz w:val="24"/>
          <w:szCs w:val="24"/>
        </w:rPr>
      </w:pPr>
    </w:p>
    <w:p w14:paraId="343EDF09" w14:textId="77777777" w:rsidR="004C527E" w:rsidRDefault="004C527E" w:rsidP="008A5992">
      <w:pPr>
        <w:rPr>
          <w:sz w:val="24"/>
          <w:szCs w:val="24"/>
        </w:rPr>
      </w:pPr>
    </w:p>
    <w:p w14:paraId="23C74A36" w14:textId="7679AE7B" w:rsidR="008A5992" w:rsidRDefault="008A5992" w:rsidP="008A599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UC </w:t>
      </w:r>
      <w:r w:rsidR="001D5D6D">
        <w:rPr>
          <w:sz w:val="24"/>
          <w:szCs w:val="24"/>
        </w:rPr>
        <w:t>5</w:t>
      </w:r>
      <w:r>
        <w:rPr>
          <w:sz w:val="24"/>
          <w:szCs w:val="24"/>
        </w:rPr>
        <w:t>)</w:t>
      </w:r>
    </w:p>
    <w:p w14:paraId="08F6F439" w14:textId="2441AC2F" w:rsidR="004C527E" w:rsidRDefault="004C527E" w:rsidP="008A5992">
      <w:pPr>
        <w:rPr>
          <w:sz w:val="24"/>
          <w:szCs w:val="24"/>
        </w:rPr>
      </w:pPr>
      <w:r w:rsidRPr="004C527E">
        <w:rPr>
          <w:noProof/>
        </w:rPr>
        <w:drawing>
          <wp:inline distT="0" distB="0" distL="0" distR="0" wp14:anchorId="688E5CDB" wp14:editId="7A708FA1">
            <wp:extent cx="6096000" cy="52101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20855" w14:textId="3A8695A6" w:rsidR="004C527E" w:rsidRDefault="004C527E" w:rsidP="008A5992">
      <w:pPr>
        <w:rPr>
          <w:sz w:val="24"/>
          <w:szCs w:val="24"/>
        </w:rPr>
      </w:pPr>
    </w:p>
    <w:p w14:paraId="22E2BA05" w14:textId="0C71A0E9" w:rsidR="004C527E" w:rsidRPr="008A5992" w:rsidRDefault="004C527E" w:rsidP="008A5992">
      <w:pPr>
        <w:rPr>
          <w:sz w:val="24"/>
          <w:szCs w:val="24"/>
        </w:rPr>
      </w:pPr>
      <w:r>
        <w:rPr>
          <w:sz w:val="24"/>
          <w:szCs w:val="24"/>
        </w:rPr>
        <w:t>UC 6)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793"/>
      </w:tblGrid>
      <w:tr w:rsidR="008A5992" w:rsidRPr="008A5992" w14:paraId="16874031" w14:textId="77777777" w:rsidTr="001D5D6D">
        <w:trPr>
          <w:trHeight w:val="44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EA52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Nome caso d’uso</w:t>
            </w: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F4C84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Errore login</w:t>
            </w:r>
          </w:p>
        </w:tc>
      </w:tr>
      <w:tr w:rsidR="008A5992" w:rsidRPr="008A5992" w14:paraId="69955A3C" w14:textId="77777777" w:rsidTr="001D5D6D">
        <w:trPr>
          <w:trHeight w:val="538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6247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Attori partecipanti</w:t>
            </w:r>
          </w:p>
          <w:p w14:paraId="38E52CC3" w14:textId="77777777" w:rsidR="008A5992" w:rsidRPr="008A5992" w:rsidRDefault="008A5992" w:rsidP="008A5992">
            <w:pPr>
              <w:rPr>
                <w:sz w:val="24"/>
                <w:szCs w:val="24"/>
              </w:rPr>
            </w:pP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30F0E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Iniziato da: Sistema.</w:t>
            </w:r>
          </w:p>
        </w:tc>
      </w:tr>
      <w:tr w:rsidR="008A5992" w:rsidRPr="008A5992" w14:paraId="0A094948" w14:textId="77777777" w:rsidTr="001D5D6D">
        <w:trPr>
          <w:trHeight w:val="2379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9AF2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Flusso di eventi</w:t>
            </w: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C0604" w14:textId="77777777" w:rsidR="008A5992" w:rsidRPr="008A5992" w:rsidRDefault="008A5992" w:rsidP="008A5992">
            <w:pPr>
              <w:rPr>
                <w:sz w:val="24"/>
                <w:szCs w:val="24"/>
              </w:rPr>
            </w:pPr>
          </w:p>
          <w:p w14:paraId="398F8199" w14:textId="77777777" w:rsidR="008A5992" w:rsidRPr="008A5992" w:rsidRDefault="008A5992" w:rsidP="008A5992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Il sistema genera un messaggio di errore e lo mostra all’utente.</w:t>
            </w:r>
          </w:p>
          <w:p w14:paraId="516BA2A0" w14:textId="77777777" w:rsidR="008A5992" w:rsidRPr="008A5992" w:rsidRDefault="008A5992" w:rsidP="008A5992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L’utente visualizza i messaggi di errore sotto i relativi campi.</w:t>
            </w:r>
          </w:p>
          <w:p w14:paraId="294AAF04" w14:textId="77777777" w:rsidR="008A5992" w:rsidRPr="008A5992" w:rsidRDefault="008A5992" w:rsidP="008A5992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 xml:space="preserve">L’utente inserisce nuovamente l’username e la password dell'account nel </w:t>
            </w:r>
            <w:proofErr w:type="spellStart"/>
            <w:r w:rsidRPr="008A5992">
              <w:rPr>
                <w:sz w:val="24"/>
                <w:szCs w:val="24"/>
              </w:rPr>
              <w:t>form</w:t>
            </w:r>
            <w:proofErr w:type="spellEnd"/>
            <w:r w:rsidRPr="008A5992">
              <w:rPr>
                <w:sz w:val="24"/>
                <w:szCs w:val="24"/>
              </w:rPr>
              <w:t xml:space="preserve"> e clicca sul pulsante accedi.</w:t>
            </w:r>
          </w:p>
          <w:p w14:paraId="3128EC98" w14:textId="77777777" w:rsidR="008A5992" w:rsidRPr="008A5992" w:rsidRDefault="008A5992" w:rsidP="008A5992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Il sistema controlla che i dati inseriti siano presenti nel database, se trova una corrispondenza, l’utente è autenticato e viene reindirizzato all’homepage.</w:t>
            </w:r>
          </w:p>
        </w:tc>
      </w:tr>
      <w:tr w:rsidR="008A5992" w:rsidRPr="008A5992" w14:paraId="16C21D04" w14:textId="77777777" w:rsidTr="001D5D6D">
        <w:trPr>
          <w:trHeight w:val="575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FC44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Condizioni d’entrata</w:t>
            </w: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7D85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Questo caso d’uso estende il caso d’uso login e viene chiamato quando:</w:t>
            </w:r>
          </w:p>
          <w:p w14:paraId="59BA0F5D" w14:textId="77777777" w:rsidR="008A5992" w:rsidRPr="008A5992" w:rsidRDefault="008A5992" w:rsidP="008A599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lastRenderedPageBreak/>
              <w:t xml:space="preserve">l’username inserito non è presente nel database </w:t>
            </w:r>
          </w:p>
          <w:p w14:paraId="51EC3787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OR</w:t>
            </w:r>
          </w:p>
          <w:p w14:paraId="6E1B2097" w14:textId="77777777" w:rsidR="008A5992" w:rsidRPr="008A5992" w:rsidRDefault="008A5992" w:rsidP="008A599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 xml:space="preserve">la password inserita è errata </w:t>
            </w:r>
          </w:p>
          <w:p w14:paraId="21BE25F0" w14:textId="77777777" w:rsidR="008A5992" w:rsidRPr="008A5992" w:rsidRDefault="008A5992" w:rsidP="008A5992">
            <w:pPr>
              <w:rPr>
                <w:sz w:val="24"/>
                <w:szCs w:val="24"/>
              </w:rPr>
            </w:pPr>
          </w:p>
        </w:tc>
      </w:tr>
      <w:tr w:rsidR="008A5992" w:rsidRPr="008A5992" w14:paraId="6E103991" w14:textId="77777777" w:rsidTr="001D5D6D">
        <w:trPr>
          <w:trHeight w:val="575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FD81A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lastRenderedPageBreak/>
              <w:t>Condizioni d’uscita</w:t>
            </w: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23962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L’utente è autenticato e visualizza l’homepage.</w:t>
            </w:r>
          </w:p>
        </w:tc>
      </w:tr>
      <w:tr w:rsidR="008A5992" w:rsidRPr="008A5992" w14:paraId="76165DF2" w14:textId="77777777" w:rsidTr="001D5D6D">
        <w:trPr>
          <w:trHeight w:val="575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D6F20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Eccezioni</w:t>
            </w: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D1DC8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Se al passo 4:</w:t>
            </w:r>
          </w:p>
          <w:p w14:paraId="1A0C3E93" w14:textId="77777777" w:rsidR="008A5992" w:rsidRPr="008A5992" w:rsidRDefault="008A5992" w:rsidP="008A599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 xml:space="preserve">l’username inserito non è presente nel database </w:t>
            </w:r>
          </w:p>
          <w:p w14:paraId="62C95ABA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OR</w:t>
            </w:r>
          </w:p>
          <w:p w14:paraId="61AA7CCA" w14:textId="77777777" w:rsidR="008A5992" w:rsidRPr="008A5992" w:rsidRDefault="008A5992" w:rsidP="008A599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 xml:space="preserve">la password inserita è errata </w:t>
            </w:r>
          </w:p>
          <w:p w14:paraId="64824ED0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proofErr w:type="spellStart"/>
            <w:r w:rsidRPr="008A5992">
              <w:rPr>
                <w:sz w:val="24"/>
                <w:szCs w:val="24"/>
              </w:rPr>
              <w:t>si</w:t>
            </w:r>
            <w:proofErr w:type="spellEnd"/>
            <w:r w:rsidRPr="008A5992">
              <w:rPr>
                <w:sz w:val="24"/>
                <w:szCs w:val="24"/>
              </w:rPr>
              <w:t xml:space="preserve"> riesegue il caso d’uso.</w:t>
            </w:r>
          </w:p>
        </w:tc>
      </w:tr>
    </w:tbl>
    <w:p w14:paraId="531F0BB1" w14:textId="77777777" w:rsidR="008A5992" w:rsidRPr="008A5992" w:rsidRDefault="008A5992" w:rsidP="008A5992">
      <w:pPr>
        <w:rPr>
          <w:sz w:val="24"/>
          <w:szCs w:val="24"/>
        </w:rPr>
      </w:pPr>
    </w:p>
    <w:p w14:paraId="360D2382" w14:textId="3F9A98FA" w:rsidR="008A5992" w:rsidRPr="008A5992" w:rsidRDefault="005D0217" w:rsidP="008A5992">
      <w:pPr>
        <w:rPr>
          <w:sz w:val="24"/>
          <w:szCs w:val="24"/>
        </w:rPr>
      </w:pPr>
      <w:r>
        <w:rPr>
          <w:sz w:val="24"/>
          <w:szCs w:val="24"/>
        </w:rPr>
        <w:t>UC 7)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8A5992" w:rsidRPr="008A5992" w14:paraId="478A2A8E" w14:textId="77777777" w:rsidTr="00054B40">
        <w:trPr>
          <w:trHeight w:val="44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7F956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51A2D" w14:textId="1444DCBE" w:rsidR="008A5992" w:rsidRPr="008A5992" w:rsidRDefault="00006075" w:rsidP="008A59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Effettuare </w:t>
            </w:r>
            <w:proofErr w:type="spellStart"/>
            <w:r>
              <w:rPr>
                <w:sz w:val="24"/>
                <w:szCs w:val="24"/>
              </w:rPr>
              <w:t>l</w:t>
            </w:r>
            <w:r w:rsidR="008A5992" w:rsidRPr="008A5992">
              <w:rPr>
                <w:sz w:val="24"/>
                <w:szCs w:val="24"/>
              </w:rPr>
              <w:t>ogout</w:t>
            </w:r>
            <w:proofErr w:type="spellEnd"/>
          </w:p>
        </w:tc>
      </w:tr>
      <w:tr w:rsidR="008A5992" w:rsidRPr="008A5992" w14:paraId="22D7AF7F" w14:textId="77777777" w:rsidTr="00054B40">
        <w:trPr>
          <w:trHeight w:val="538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6D51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Attori partecipanti</w:t>
            </w:r>
          </w:p>
          <w:p w14:paraId="0B618D34" w14:textId="77777777" w:rsidR="008A5992" w:rsidRPr="008A5992" w:rsidRDefault="008A5992" w:rsidP="008A5992">
            <w:pPr>
              <w:rPr>
                <w:sz w:val="24"/>
                <w:szCs w:val="24"/>
              </w:rPr>
            </w:pP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2B006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Iniziato da: Utente registrato</w:t>
            </w:r>
          </w:p>
        </w:tc>
      </w:tr>
      <w:tr w:rsidR="008A5992" w:rsidRPr="008A5992" w14:paraId="71E7C149" w14:textId="77777777" w:rsidTr="00054B40">
        <w:trPr>
          <w:trHeight w:val="1748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46265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Flusso di eventi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8C90" w14:textId="77777777" w:rsidR="008A5992" w:rsidRPr="008A5992" w:rsidRDefault="008A5992" w:rsidP="008A599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 xml:space="preserve">Questo caso d’uso inizia quando l’utente clicca sul pulsante </w:t>
            </w:r>
            <w:proofErr w:type="spellStart"/>
            <w:r w:rsidRPr="008A5992">
              <w:rPr>
                <w:sz w:val="24"/>
                <w:szCs w:val="24"/>
              </w:rPr>
              <w:t>logout</w:t>
            </w:r>
            <w:proofErr w:type="spellEnd"/>
            <w:r w:rsidRPr="008A5992">
              <w:rPr>
                <w:sz w:val="24"/>
                <w:szCs w:val="24"/>
              </w:rPr>
              <w:t>.</w:t>
            </w:r>
          </w:p>
          <w:p w14:paraId="3EF06247" w14:textId="77777777" w:rsidR="008A5992" w:rsidRPr="008A5992" w:rsidRDefault="008A5992" w:rsidP="008A5992">
            <w:pPr>
              <w:rPr>
                <w:sz w:val="24"/>
                <w:szCs w:val="24"/>
              </w:rPr>
            </w:pPr>
          </w:p>
          <w:p w14:paraId="26F72233" w14:textId="77777777" w:rsidR="008A5992" w:rsidRPr="008A5992" w:rsidRDefault="008A5992" w:rsidP="008A599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Il sistema disconnette l’utente che a questo punto non sarà più autenticato.</w:t>
            </w:r>
          </w:p>
        </w:tc>
      </w:tr>
      <w:tr w:rsidR="008A5992" w:rsidRPr="008A5992" w14:paraId="766D26B9" w14:textId="77777777" w:rsidTr="00054B40">
        <w:trPr>
          <w:trHeight w:val="575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F07A7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56E82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 xml:space="preserve">L’utente è autenticato e clicca sul pulsante di </w:t>
            </w:r>
            <w:proofErr w:type="spellStart"/>
            <w:r w:rsidRPr="008A5992">
              <w:rPr>
                <w:sz w:val="24"/>
                <w:szCs w:val="24"/>
              </w:rPr>
              <w:t>logout</w:t>
            </w:r>
            <w:proofErr w:type="spellEnd"/>
            <w:r w:rsidRPr="008A5992">
              <w:rPr>
                <w:sz w:val="24"/>
                <w:szCs w:val="24"/>
              </w:rPr>
              <w:t>.</w:t>
            </w:r>
          </w:p>
        </w:tc>
      </w:tr>
      <w:tr w:rsidR="008A5992" w:rsidRPr="008A5992" w14:paraId="7466E875" w14:textId="77777777" w:rsidTr="00054B40">
        <w:trPr>
          <w:trHeight w:val="575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37B92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6D53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L'utente non è più autenticato.</w:t>
            </w:r>
          </w:p>
        </w:tc>
      </w:tr>
    </w:tbl>
    <w:p w14:paraId="7B0EF77A" w14:textId="77777777" w:rsidR="008A5992" w:rsidRPr="008A5992" w:rsidRDefault="008A5992" w:rsidP="008A5992">
      <w:pPr>
        <w:rPr>
          <w:sz w:val="24"/>
          <w:szCs w:val="24"/>
        </w:rPr>
      </w:pPr>
    </w:p>
    <w:p w14:paraId="47DB8D26" w14:textId="7C648C36" w:rsidR="00C96C70" w:rsidRPr="00C96C70" w:rsidRDefault="00C96C70" w:rsidP="00C96C70">
      <w:pPr>
        <w:spacing w:after="160" w:line="252" w:lineRule="auto"/>
        <w:rPr>
          <w:rFonts w:ascii="Calibri" w:eastAsia="Times New Roman" w:hAnsi="Calibri" w:cs="Times New Roman"/>
          <w:sz w:val="22"/>
          <w:szCs w:val="22"/>
          <w:lang w:eastAsia="it-IT"/>
        </w:rPr>
      </w:pPr>
      <w:r>
        <w:rPr>
          <w:sz w:val="24"/>
          <w:szCs w:val="24"/>
        </w:rPr>
        <w:t>UC 8)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1"/>
        <w:gridCol w:w="6807"/>
      </w:tblGrid>
      <w:tr w:rsidR="00C96C70" w:rsidRPr="00C96C70" w14:paraId="734BCF05" w14:textId="77777777" w:rsidTr="00C96C70">
        <w:trPr>
          <w:trHeight w:val="425"/>
        </w:trPr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2CFE2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Nome del caso d’uso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DEC36" w14:textId="2D6267AD" w:rsidR="00C96C70" w:rsidRPr="00C96C70" w:rsidRDefault="00C96C70" w:rsidP="00C96C70">
            <w:pPr>
              <w:spacing w:after="0" w:line="240" w:lineRule="auto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>Acce</w:t>
            </w:r>
            <w:r w:rsidR="00D03012">
              <w:rPr>
                <w:rFonts w:ascii="Garamond" w:eastAsia="Times New Roman" w:hAnsi="Garamond" w:cs="Times New Roman"/>
                <w:sz w:val="24"/>
                <w:szCs w:val="24"/>
              </w:rPr>
              <w:t>dere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 xml:space="preserve"> all’area personale</w:t>
            </w:r>
          </w:p>
        </w:tc>
      </w:tr>
      <w:tr w:rsidR="00C96C70" w:rsidRPr="00C96C70" w14:paraId="0B0CB750" w14:textId="77777777" w:rsidTr="00C96C70"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F93D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Attori partecipanti</w:t>
            </w:r>
          </w:p>
          <w:p w14:paraId="69D36DE7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C2177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Iniziato da: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>Utente registrato</w:t>
            </w:r>
          </w:p>
        </w:tc>
      </w:tr>
      <w:tr w:rsidR="00C96C70" w:rsidRPr="00C96C70" w14:paraId="615EE3B3" w14:textId="77777777" w:rsidTr="00C96C70"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12CE4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Flusso di eventi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3DC7A" w14:textId="77777777" w:rsidR="00C96C70" w:rsidRPr="00C96C70" w:rsidRDefault="00C96C70" w:rsidP="00C96C70">
            <w:pPr>
              <w:numPr>
                <w:ilvl w:val="0"/>
                <w:numId w:val="12"/>
              </w:numPr>
              <w:spacing w:after="0" w:line="36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L’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>utente</w:t>
            </w:r>
            <w:r w:rsidRPr="00C96C70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clicca sul pulsante “</w:t>
            </w: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Area Personale</w:t>
            </w: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”</w:t>
            </w:r>
          </w:p>
          <w:p w14:paraId="7BAE1042" w14:textId="77777777" w:rsidR="00C96C70" w:rsidRPr="00C96C70" w:rsidRDefault="00C96C70" w:rsidP="00C96C70">
            <w:pPr>
              <w:numPr>
                <w:ilvl w:val="0"/>
                <w:numId w:val="12"/>
              </w:numPr>
              <w:spacing w:after="0" w:line="36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Il sistema mostra una schermata contenente un </w:t>
            </w:r>
            <w:proofErr w:type="spellStart"/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form</w:t>
            </w:r>
            <w:proofErr w:type="spellEnd"/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 con i dati personali all’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>utente</w:t>
            </w:r>
            <w:r w:rsidRPr="00C96C70">
              <w:rPr>
                <w:rFonts w:ascii="Garamond" w:eastAsia="Times New Roman" w:hAnsi="Garamond" w:cs="Times New Roman"/>
                <w:sz w:val="25"/>
                <w:szCs w:val="24"/>
              </w:rPr>
              <w:t>:</w:t>
            </w:r>
          </w:p>
          <w:p w14:paraId="5FB29FF2" w14:textId="77777777" w:rsidR="00C96C70" w:rsidRPr="00C96C70" w:rsidRDefault="00C96C70" w:rsidP="00C96C70">
            <w:pPr>
              <w:spacing w:after="0" w:line="360" w:lineRule="auto"/>
              <w:ind w:left="720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- Nome</w:t>
            </w:r>
          </w:p>
          <w:p w14:paraId="62AEFD60" w14:textId="77777777" w:rsidR="00C96C70" w:rsidRPr="00C96C70" w:rsidRDefault="00C96C70" w:rsidP="00C96C70">
            <w:pPr>
              <w:spacing w:after="0" w:line="360" w:lineRule="auto"/>
              <w:ind w:left="720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- Cognome</w:t>
            </w:r>
          </w:p>
          <w:p w14:paraId="6E3B2C61" w14:textId="77777777" w:rsidR="00C96C70" w:rsidRPr="00C96C70" w:rsidRDefault="00C96C70" w:rsidP="00C96C70">
            <w:pPr>
              <w:spacing w:after="0" w:line="360" w:lineRule="auto"/>
              <w:ind w:left="720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- Codice Fiscale</w:t>
            </w:r>
          </w:p>
          <w:p w14:paraId="6F2283A4" w14:textId="77777777" w:rsidR="00C96C70" w:rsidRPr="00C96C70" w:rsidRDefault="00C96C70" w:rsidP="00C96C70">
            <w:pPr>
              <w:spacing w:after="0" w:line="360" w:lineRule="auto"/>
              <w:ind w:left="720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- E-mail</w:t>
            </w:r>
          </w:p>
          <w:p w14:paraId="1A2114E7" w14:textId="77777777" w:rsidR="00C96C70" w:rsidRPr="00C96C70" w:rsidRDefault="00C96C70" w:rsidP="00C96C70">
            <w:pPr>
              <w:spacing w:after="0" w:line="360" w:lineRule="auto"/>
              <w:ind w:left="720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- Numero di Telefono</w:t>
            </w:r>
          </w:p>
          <w:p w14:paraId="022BB22C" w14:textId="77777777" w:rsidR="00C96C70" w:rsidRPr="00C96C70" w:rsidRDefault="00C96C70" w:rsidP="00C96C70">
            <w:pPr>
              <w:spacing w:after="0" w:line="360" w:lineRule="auto"/>
              <w:ind w:left="720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- Indirizzo</w:t>
            </w:r>
          </w:p>
        </w:tc>
      </w:tr>
      <w:tr w:rsidR="00C96C70" w:rsidRPr="00C96C70" w14:paraId="3ADA6F26" w14:textId="77777777" w:rsidTr="00C96C70"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24032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lastRenderedPageBreak/>
              <w:t>Condizioni d’entrata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57370" w14:textId="77777777" w:rsidR="00C96C70" w:rsidRPr="00C96C70" w:rsidRDefault="00C96C70" w:rsidP="00C96C70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L’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>utente</w:t>
            </w:r>
            <w:r w:rsidRPr="00C96C70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ha effettuato il login</w:t>
            </w:r>
          </w:p>
        </w:tc>
      </w:tr>
      <w:tr w:rsidR="00C96C70" w:rsidRPr="00C96C70" w14:paraId="64834271" w14:textId="77777777" w:rsidTr="00C96C70"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6C803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Condizioni d’uscita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418AB" w14:textId="77777777" w:rsidR="00C96C70" w:rsidRPr="00C96C70" w:rsidRDefault="00C96C70" w:rsidP="00C96C70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L’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>utente</w:t>
            </w:r>
            <w:r w:rsidRPr="00C96C70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si trova nella propria area personale</w:t>
            </w:r>
          </w:p>
        </w:tc>
      </w:tr>
    </w:tbl>
    <w:p w14:paraId="1A98DFAA" w14:textId="4C1FE28E" w:rsidR="00C96C70" w:rsidRDefault="00C96C70" w:rsidP="00C96C70">
      <w:pPr>
        <w:spacing w:after="160" w:line="252" w:lineRule="auto"/>
        <w:rPr>
          <w:rFonts w:ascii="Calibri" w:eastAsia="Times New Roman" w:hAnsi="Calibri" w:cs="Times New Roman"/>
          <w:sz w:val="22"/>
          <w:szCs w:val="22"/>
          <w:lang w:eastAsia="it-IT"/>
        </w:rPr>
      </w:pPr>
    </w:p>
    <w:p w14:paraId="7E434384" w14:textId="3257491C" w:rsidR="00C26BCC" w:rsidRPr="00C96C70" w:rsidRDefault="00C26BCC" w:rsidP="00C96C70">
      <w:pPr>
        <w:spacing w:after="160" w:line="252" w:lineRule="auto"/>
        <w:rPr>
          <w:rFonts w:ascii="Calibri" w:eastAsia="Times New Roman" w:hAnsi="Calibri" w:cs="Times New Roman"/>
          <w:sz w:val="22"/>
          <w:szCs w:val="22"/>
          <w:lang w:eastAsia="it-IT"/>
        </w:rPr>
      </w:pPr>
      <w:r>
        <w:rPr>
          <w:rFonts w:ascii="Calibri" w:eastAsia="Times New Roman" w:hAnsi="Calibri" w:cs="Times New Roman"/>
          <w:sz w:val="22"/>
          <w:szCs w:val="22"/>
          <w:lang w:eastAsia="it-IT"/>
        </w:rPr>
        <w:t>UC 9)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6"/>
        <w:gridCol w:w="6802"/>
      </w:tblGrid>
      <w:tr w:rsidR="00C96C70" w:rsidRPr="00C96C70" w14:paraId="77CF77FD" w14:textId="77777777" w:rsidTr="00C96C70">
        <w:trPr>
          <w:trHeight w:val="425"/>
        </w:trPr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944D6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Nome caso d’uso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2BBE7" w14:textId="64ACBA1B" w:rsidR="00C96C70" w:rsidRPr="00C96C70" w:rsidRDefault="00C96C70" w:rsidP="00C96C70">
            <w:pPr>
              <w:spacing w:after="0" w:line="240" w:lineRule="auto"/>
              <w:rPr>
                <w:rFonts w:ascii="Garamond" w:eastAsia="Times New Roman" w:hAnsi="Garamond" w:cs="Times New Roman"/>
                <w:sz w:val="22"/>
                <w:szCs w:val="22"/>
              </w:rPr>
            </w:pP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>Modifica</w:t>
            </w:r>
            <w:r w:rsidR="00D03012">
              <w:rPr>
                <w:rFonts w:ascii="Garamond" w:eastAsia="Times New Roman" w:hAnsi="Garamond" w:cs="Times New Roman"/>
                <w:sz w:val="24"/>
                <w:szCs w:val="24"/>
              </w:rPr>
              <w:t>re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 xml:space="preserve"> dati personali</w:t>
            </w:r>
          </w:p>
        </w:tc>
      </w:tr>
      <w:tr w:rsidR="00C96C70" w:rsidRPr="00C96C70" w14:paraId="40C39FD2" w14:textId="77777777" w:rsidTr="00C96C70"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B1467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Attori partecipanti</w:t>
            </w:r>
          </w:p>
          <w:p w14:paraId="0E8A980D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7DC19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Iniziato da: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>Utente registrato</w:t>
            </w:r>
          </w:p>
        </w:tc>
      </w:tr>
      <w:tr w:rsidR="00C96C70" w:rsidRPr="00C96C70" w14:paraId="4632893B" w14:textId="77777777" w:rsidTr="00C96C70"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71521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Flusso di eventi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264A8" w14:textId="77777777" w:rsidR="00C96C70" w:rsidRPr="00C96C70" w:rsidRDefault="00C96C70" w:rsidP="00C96C70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L’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 xml:space="preserve">utente </w:t>
            </w:r>
            <w:r w:rsidRPr="00C96C70">
              <w:rPr>
                <w:rFonts w:ascii="Calibri" w:eastAsia="Times New Roman" w:hAnsi="Calibri" w:cs="Calibri"/>
                <w:sz w:val="22"/>
                <w:szCs w:val="22"/>
              </w:rPr>
              <w:t>clicca sul pulsante “</w:t>
            </w:r>
            <w:r w:rsidRPr="00C96C70"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Modifica dati</w:t>
            </w:r>
            <w:r w:rsidRPr="00C96C70">
              <w:rPr>
                <w:rFonts w:ascii="Calibri" w:eastAsia="Times New Roman" w:hAnsi="Calibri" w:cs="Calibri"/>
                <w:sz w:val="22"/>
                <w:szCs w:val="22"/>
              </w:rPr>
              <w:t>”</w:t>
            </w:r>
          </w:p>
          <w:p w14:paraId="74EC80C8" w14:textId="77777777" w:rsidR="00C96C70" w:rsidRPr="00C96C70" w:rsidRDefault="00C96C70" w:rsidP="00C96C70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Il sistema mostra una schermata contenente un </w:t>
            </w:r>
            <w:proofErr w:type="spellStart"/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form</w:t>
            </w:r>
            <w:proofErr w:type="spellEnd"/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 con i dati personali modificabili all’ </w:t>
            </w:r>
            <w:proofErr w:type="gramStart"/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>utente :</w:t>
            </w:r>
            <w:proofErr w:type="gramEnd"/>
          </w:p>
          <w:p w14:paraId="30156D52" w14:textId="77777777" w:rsidR="00C96C70" w:rsidRPr="00C96C70" w:rsidRDefault="00C96C70" w:rsidP="00C96C70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- E-mail</w:t>
            </w:r>
          </w:p>
          <w:p w14:paraId="410FB596" w14:textId="77777777" w:rsidR="00C96C70" w:rsidRPr="00C96C70" w:rsidRDefault="00C96C70" w:rsidP="00C96C70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- Password</w:t>
            </w:r>
          </w:p>
          <w:p w14:paraId="12B60A52" w14:textId="77777777" w:rsidR="00C96C70" w:rsidRPr="00C96C70" w:rsidRDefault="00C96C70" w:rsidP="00C96C70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- Indirizzo</w:t>
            </w:r>
          </w:p>
          <w:p w14:paraId="6CB6A28F" w14:textId="77777777" w:rsidR="00C96C70" w:rsidRPr="00C96C70" w:rsidRDefault="00C96C70" w:rsidP="00C96C70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- Numero di Telefono</w:t>
            </w:r>
          </w:p>
          <w:p w14:paraId="35873FB0" w14:textId="77777777" w:rsidR="00C96C70" w:rsidRPr="00C96C70" w:rsidRDefault="00C96C70" w:rsidP="00C96C70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  <w:p w14:paraId="20A3009B" w14:textId="77777777" w:rsidR="00C96C70" w:rsidRPr="00C96C70" w:rsidRDefault="00C96C70" w:rsidP="00C96C70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L’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 xml:space="preserve">utente </w:t>
            </w:r>
            <w:r w:rsidRPr="00C96C70">
              <w:rPr>
                <w:rFonts w:ascii="Calibri" w:eastAsia="Times New Roman" w:hAnsi="Calibri" w:cs="Calibri"/>
                <w:sz w:val="22"/>
                <w:szCs w:val="22"/>
              </w:rPr>
              <w:t>immette i dati e clicca sul pulsante “</w:t>
            </w:r>
            <w:r w:rsidRPr="00C96C70"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Conferma dati”</w:t>
            </w:r>
          </w:p>
          <w:p w14:paraId="285B0098" w14:textId="77777777" w:rsidR="00C96C70" w:rsidRPr="00C96C70" w:rsidRDefault="00C96C70" w:rsidP="00C96C70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Il sistema aggiorna i dati dell’utente e gli notifica l’avvenuta modifica tramite un messaggio.</w:t>
            </w:r>
          </w:p>
        </w:tc>
      </w:tr>
      <w:tr w:rsidR="00C96C70" w:rsidRPr="00C96C70" w14:paraId="60ACF7A4" w14:textId="77777777" w:rsidTr="00C96C70"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77740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Condizioni d’entrata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68B6B" w14:textId="77777777" w:rsidR="00C96C70" w:rsidRPr="00C96C70" w:rsidRDefault="00C96C70" w:rsidP="00C96C70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L’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>utente</w:t>
            </w:r>
            <w:r w:rsidRPr="00C96C70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ha effettuato il login</w:t>
            </w:r>
          </w:p>
          <w:p w14:paraId="134958F1" w14:textId="77777777" w:rsidR="00C96C70" w:rsidRPr="00623337" w:rsidRDefault="00C96C70" w:rsidP="00C96C70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L’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 xml:space="preserve">utente </w:t>
            </w:r>
            <w:r w:rsidRPr="00C96C70">
              <w:rPr>
                <w:rFonts w:ascii="Calibri" w:eastAsia="Times New Roman" w:hAnsi="Calibri" w:cs="Calibri"/>
                <w:sz w:val="22"/>
                <w:szCs w:val="22"/>
              </w:rPr>
              <w:t>si trova nella propria area personale</w:t>
            </w:r>
          </w:p>
          <w:p w14:paraId="240B4D9B" w14:textId="3D377326" w:rsidR="00623337" w:rsidRPr="00623337" w:rsidRDefault="00623337" w:rsidP="00623337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Calibri"/>
              </w:rPr>
            </w:pPr>
          </w:p>
        </w:tc>
      </w:tr>
      <w:tr w:rsidR="00C96C70" w:rsidRPr="00C96C70" w14:paraId="0754E1E6" w14:textId="77777777" w:rsidTr="00C96C70"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54197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Condizioni d’uscita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23716" w14:textId="572B8FC6" w:rsidR="00C96C70" w:rsidRPr="00623337" w:rsidRDefault="00C96C70" w:rsidP="00623337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L’ </w:t>
            </w:r>
            <w:r w:rsidRPr="00623337">
              <w:rPr>
                <w:rFonts w:ascii="Garamond" w:eastAsia="Times New Roman" w:hAnsi="Garamond" w:cs="Times New Roman"/>
                <w:sz w:val="24"/>
                <w:szCs w:val="24"/>
              </w:rPr>
              <w:t>utente</w:t>
            </w:r>
            <w:r w:rsidRPr="00623337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 w:rsidRPr="00623337">
              <w:rPr>
                <w:rFonts w:ascii="Calibri" w:eastAsia="Times New Roman" w:hAnsi="Calibri" w:cs="Times New Roman"/>
                <w:sz w:val="22"/>
                <w:szCs w:val="22"/>
              </w:rPr>
              <w:t>ha modificato i suoi dati nel sistema</w:t>
            </w:r>
          </w:p>
          <w:p w14:paraId="57984326" w14:textId="77777777" w:rsidR="00C96C70" w:rsidRPr="00C96C70" w:rsidRDefault="00C96C70" w:rsidP="00C96C70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L’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 xml:space="preserve">utente </w:t>
            </w:r>
            <w:r w:rsidRPr="00C96C70">
              <w:rPr>
                <w:rFonts w:ascii="Calibri" w:eastAsia="Times New Roman" w:hAnsi="Calibri" w:cs="Calibri"/>
                <w:sz w:val="22"/>
                <w:szCs w:val="22"/>
              </w:rPr>
              <w:t>si trova nella propria area personale</w:t>
            </w:r>
          </w:p>
        </w:tc>
      </w:tr>
      <w:tr w:rsidR="00C96C70" w:rsidRPr="00C96C70" w14:paraId="34EA6ECC" w14:textId="77777777" w:rsidTr="00C96C70"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AE6E8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Eccezioni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2E85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</w:tbl>
    <w:p w14:paraId="20FA7821" w14:textId="77777777" w:rsidR="008A5992" w:rsidRPr="008A5992" w:rsidRDefault="008A5992" w:rsidP="008A5992">
      <w:pPr>
        <w:rPr>
          <w:sz w:val="24"/>
          <w:szCs w:val="24"/>
        </w:rPr>
      </w:pPr>
    </w:p>
    <w:p w14:paraId="43DF5A76" w14:textId="581D7A6C" w:rsidR="008A5992" w:rsidRDefault="008A5992" w:rsidP="008A5992">
      <w:pPr>
        <w:rPr>
          <w:sz w:val="24"/>
          <w:szCs w:val="24"/>
        </w:rPr>
      </w:pPr>
    </w:p>
    <w:p w14:paraId="7DEE7359" w14:textId="471DC50A" w:rsidR="00E71ADB" w:rsidRPr="008A5992" w:rsidRDefault="003F4A8E" w:rsidP="003F4A8E">
      <w:pPr>
        <w:pStyle w:val="Titolo1"/>
      </w:pPr>
      <w:r>
        <w:t>Gestione Carrello</w:t>
      </w:r>
    </w:p>
    <w:p w14:paraId="6A9E3DDA" w14:textId="77777777" w:rsidR="008A5992" w:rsidRPr="008A5992" w:rsidRDefault="008A5992" w:rsidP="008A5992">
      <w:pPr>
        <w:rPr>
          <w:sz w:val="24"/>
          <w:szCs w:val="24"/>
        </w:rPr>
      </w:pPr>
    </w:p>
    <w:p w14:paraId="53B7BDFE" w14:textId="59FC8D6B" w:rsidR="008A5992" w:rsidRPr="008A5992" w:rsidRDefault="00AB73A1" w:rsidP="008A599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CA399B" wp14:editId="00CEF931">
            <wp:extent cx="5724525" cy="3619500"/>
            <wp:effectExtent l="0" t="0" r="9525" b="0"/>
            <wp:docPr id="3" name="Immagine 3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e Carrello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784A" w14:textId="55678ACA" w:rsidR="008A5992" w:rsidRDefault="008A5992" w:rsidP="00EF0DBC">
      <w:pPr>
        <w:rPr>
          <w:sz w:val="24"/>
          <w:szCs w:val="24"/>
        </w:rPr>
      </w:pPr>
    </w:p>
    <w:p w14:paraId="0A032414" w14:textId="19093294" w:rsidR="00642741" w:rsidRDefault="0009748F" w:rsidP="00EF0DBC">
      <w:pPr>
        <w:rPr>
          <w:sz w:val="24"/>
          <w:szCs w:val="24"/>
        </w:rPr>
      </w:pPr>
      <w:r>
        <w:rPr>
          <w:sz w:val="24"/>
          <w:szCs w:val="24"/>
        </w:rPr>
        <w:t>UC 10)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642741" w:rsidRPr="00642741" w14:paraId="29414270" w14:textId="77777777" w:rsidTr="00054B40">
        <w:trPr>
          <w:trHeight w:val="440"/>
        </w:trPr>
        <w:tc>
          <w:tcPr>
            <w:tcW w:w="2841" w:type="dxa"/>
            <w:shd w:val="clear" w:color="auto" w:fill="auto"/>
          </w:tcPr>
          <w:p w14:paraId="59AA7270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7AF522B4" w14:textId="4D1DB4C9" w:rsidR="00642741" w:rsidRPr="00642741" w:rsidRDefault="00642741" w:rsidP="006427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</w:t>
            </w:r>
            <w:r w:rsidR="00466BA4">
              <w:rPr>
                <w:sz w:val="24"/>
                <w:szCs w:val="24"/>
              </w:rPr>
              <w:t>dere</w:t>
            </w:r>
            <w:r>
              <w:rPr>
                <w:sz w:val="24"/>
                <w:szCs w:val="24"/>
              </w:rPr>
              <w:t xml:space="preserve"> al carrello</w:t>
            </w:r>
          </w:p>
        </w:tc>
      </w:tr>
      <w:tr w:rsidR="00642741" w:rsidRPr="00642741" w14:paraId="1D53B2EB" w14:textId="77777777" w:rsidTr="00054B40">
        <w:trPr>
          <w:trHeight w:val="538"/>
        </w:trPr>
        <w:tc>
          <w:tcPr>
            <w:tcW w:w="2841" w:type="dxa"/>
            <w:shd w:val="clear" w:color="auto" w:fill="auto"/>
          </w:tcPr>
          <w:p w14:paraId="479E7DA8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Attori partecipanti</w:t>
            </w:r>
          </w:p>
        </w:tc>
        <w:tc>
          <w:tcPr>
            <w:tcW w:w="6876" w:type="dxa"/>
            <w:shd w:val="clear" w:color="auto" w:fill="auto"/>
          </w:tcPr>
          <w:p w14:paraId="26476E00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Iniziato da: Utente registrato, Utente non registrato.</w:t>
            </w:r>
          </w:p>
        </w:tc>
      </w:tr>
      <w:tr w:rsidR="00642741" w:rsidRPr="00642741" w14:paraId="41866129" w14:textId="77777777" w:rsidTr="00054B40">
        <w:trPr>
          <w:trHeight w:val="2515"/>
        </w:trPr>
        <w:tc>
          <w:tcPr>
            <w:tcW w:w="2841" w:type="dxa"/>
            <w:shd w:val="clear" w:color="auto" w:fill="auto"/>
          </w:tcPr>
          <w:p w14:paraId="2F03AEB3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Flusso di eventi</w:t>
            </w:r>
          </w:p>
        </w:tc>
        <w:tc>
          <w:tcPr>
            <w:tcW w:w="6876" w:type="dxa"/>
            <w:shd w:val="clear" w:color="auto" w:fill="auto"/>
          </w:tcPr>
          <w:p w14:paraId="0DC93E8A" w14:textId="77777777" w:rsidR="00642741" w:rsidRDefault="00642741" w:rsidP="00642741">
            <w:pPr>
              <w:rPr>
                <w:sz w:val="24"/>
                <w:szCs w:val="24"/>
              </w:rPr>
            </w:pPr>
          </w:p>
          <w:p w14:paraId="3D73DA65" w14:textId="6C443719" w:rsidR="00791D51" w:rsidRDefault="00791D51" w:rsidP="00791D51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sul pulsante della </w:t>
            </w:r>
            <w:proofErr w:type="spellStart"/>
            <w:r>
              <w:rPr>
                <w:sz w:val="24"/>
                <w:szCs w:val="24"/>
              </w:rPr>
              <w:t>navbar</w:t>
            </w:r>
            <w:proofErr w:type="spellEnd"/>
            <w:r>
              <w:rPr>
                <w:sz w:val="24"/>
                <w:szCs w:val="24"/>
              </w:rPr>
              <w:t xml:space="preserve"> dove è mostrata l’icona del carrello.</w:t>
            </w:r>
          </w:p>
          <w:p w14:paraId="10029A85" w14:textId="77777777" w:rsidR="00AF0CEE" w:rsidRDefault="00AF0CEE" w:rsidP="00AF0CEE">
            <w:pPr>
              <w:pStyle w:val="Paragrafoelenco"/>
              <w:rPr>
                <w:sz w:val="24"/>
                <w:szCs w:val="24"/>
              </w:rPr>
            </w:pPr>
          </w:p>
          <w:p w14:paraId="0535CF03" w14:textId="4AFD482C" w:rsidR="00791D51" w:rsidRDefault="00791D51" w:rsidP="00791D51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indirizza l’utente verso la pagina del carrello.</w:t>
            </w:r>
          </w:p>
          <w:p w14:paraId="71C6A210" w14:textId="77777777" w:rsidR="00AF0CEE" w:rsidRDefault="00AF0CEE" w:rsidP="00AF0CEE">
            <w:pPr>
              <w:pStyle w:val="Paragrafoelenco"/>
              <w:rPr>
                <w:sz w:val="24"/>
                <w:szCs w:val="24"/>
              </w:rPr>
            </w:pPr>
          </w:p>
          <w:p w14:paraId="12D191DD" w14:textId="77777777" w:rsidR="00791D51" w:rsidRDefault="00791D51" w:rsidP="00791D51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visualizza la pagina del carrello.</w:t>
            </w:r>
          </w:p>
          <w:p w14:paraId="5A3BC1CB" w14:textId="1DB3B91F" w:rsidR="003A61B8" w:rsidRPr="00791D51" w:rsidRDefault="003A61B8" w:rsidP="003A61B8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642741" w:rsidRPr="00642741" w14:paraId="25CA64AE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5B4A489F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4BD0D6B9" w14:textId="0853D195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 xml:space="preserve">L’utente si trova </w:t>
            </w:r>
            <w:r>
              <w:rPr>
                <w:sz w:val="24"/>
                <w:szCs w:val="24"/>
              </w:rPr>
              <w:t>in qualsiasi pagina del sistema.</w:t>
            </w:r>
          </w:p>
        </w:tc>
      </w:tr>
      <w:tr w:rsidR="00642741" w:rsidRPr="00642741" w14:paraId="5F7045F5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60852925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6F886AA6" w14:textId="1F596770" w:rsidR="00642741" w:rsidRPr="00642741" w:rsidRDefault="00642741" w:rsidP="006427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visualizza la pagina del carrello.</w:t>
            </w:r>
          </w:p>
        </w:tc>
      </w:tr>
    </w:tbl>
    <w:p w14:paraId="1DB1C7E3" w14:textId="484E1B4B" w:rsidR="00642741" w:rsidRDefault="00642741" w:rsidP="00EF0DBC">
      <w:pPr>
        <w:rPr>
          <w:sz w:val="24"/>
          <w:szCs w:val="24"/>
        </w:rPr>
      </w:pPr>
    </w:p>
    <w:p w14:paraId="6D0F931C" w14:textId="3DFB13F2" w:rsidR="00FF714E" w:rsidRDefault="0009748F" w:rsidP="00EF0DBC">
      <w:pPr>
        <w:rPr>
          <w:sz w:val="24"/>
          <w:szCs w:val="24"/>
        </w:rPr>
      </w:pPr>
      <w:r>
        <w:rPr>
          <w:sz w:val="24"/>
          <w:szCs w:val="24"/>
        </w:rPr>
        <w:t>UC 11)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FF714E" w:rsidRPr="00FF714E" w14:paraId="1B216BCC" w14:textId="77777777" w:rsidTr="00054B40">
        <w:trPr>
          <w:trHeight w:val="440"/>
        </w:trPr>
        <w:tc>
          <w:tcPr>
            <w:tcW w:w="2841" w:type="dxa"/>
            <w:shd w:val="clear" w:color="auto" w:fill="auto"/>
          </w:tcPr>
          <w:p w14:paraId="48249E1F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bookmarkStart w:id="3" w:name="_Hlk530499715"/>
            <w:bookmarkStart w:id="4" w:name="_Hlk530499732"/>
            <w:r w:rsidRPr="00FF714E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3FD2F583" w14:textId="07F970F9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Aggiu</w:t>
            </w:r>
            <w:r w:rsidR="00D03012">
              <w:rPr>
                <w:sz w:val="24"/>
                <w:szCs w:val="24"/>
              </w:rPr>
              <w:t>ngere</w:t>
            </w:r>
            <w:r w:rsidRPr="00FF714E">
              <w:rPr>
                <w:sz w:val="24"/>
                <w:szCs w:val="24"/>
              </w:rPr>
              <w:t xml:space="preserve"> prodotto al carrello</w:t>
            </w:r>
          </w:p>
        </w:tc>
      </w:tr>
      <w:bookmarkEnd w:id="3"/>
      <w:tr w:rsidR="00FF714E" w:rsidRPr="00FF714E" w14:paraId="15034276" w14:textId="77777777" w:rsidTr="00054B40">
        <w:trPr>
          <w:trHeight w:val="538"/>
        </w:trPr>
        <w:tc>
          <w:tcPr>
            <w:tcW w:w="2841" w:type="dxa"/>
            <w:shd w:val="clear" w:color="auto" w:fill="auto"/>
          </w:tcPr>
          <w:p w14:paraId="36FEA184" w14:textId="098B9A34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Attori partecipanti</w:t>
            </w:r>
          </w:p>
        </w:tc>
        <w:tc>
          <w:tcPr>
            <w:tcW w:w="6876" w:type="dxa"/>
            <w:shd w:val="clear" w:color="auto" w:fill="auto"/>
          </w:tcPr>
          <w:p w14:paraId="61870CCF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Iniziato da: Utente registrato, Utente non registrato.</w:t>
            </w:r>
          </w:p>
        </w:tc>
      </w:tr>
      <w:tr w:rsidR="00FF714E" w:rsidRPr="00FF714E" w14:paraId="16543B97" w14:textId="77777777" w:rsidTr="00054B40">
        <w:trPr>
          <w:trHeight w:val="2515"/>
        </w:trPr>
        <w:tc>
          <w:tcPr>
            <w:tcW w:w="2841" w:type="dxa"/>
            <w:shd w:val="clear" w:color="auto" w:fill="auto"/>
          </w:tcPr>
          <w:p w14:paraId="39195381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Flusso di eventi</w:t>
            </w:r>
          </w:p>
        </w:tc>
        <w:tc>
          <w:tcPr>
            <w:tcW w:w="6876" w:type="dxa"/>
            <w:shd w:val="clear" w:color="auto" w:fill="auto"/>
          </w:tcPr>
          <w:p w14:paraId="1BA53CE7" w14:textId="77777777" w:rsidR="00FF714E" w:rsidRPr="00FF714E" w:rsidRDefault="00FF714E" w:rsidP="00FF714E">
            <w:pPr>
              <w:rPr>
                <w:sz w:val="24"/>
                <w:szCs w:val="24"/>
              </w:rPr>
            </w:pPr>
          </w:p>
          <w:p w14:paraId="7B2BD164" w14:textId="7EEA3F7C" w:rsidR="00FF714E" w:rsidRPr="00FF714E" w:rsidRDefault="00FF714E" w:rsidP="00FF714E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L’utente seleziona la quantità che intende acquistare e clicca sul pulsante aggiungi al carrello.</w:t>
            </w:r>
          </w:p>
          <w:p w14:paraId="5B0CD500" w14:textId="77777777" w:rsidR="00FF714E" w:rsidRPr="00FF714E" w:rsidRDefault="00FF714E" w:rsidP="00FF714E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Il sistema aggiorna l’icona del carrello che indica il numero di prodotti nel carrello aggiungendone una quantità pari a quella selezionata dall’utente.</w:t>
            </w:r>
          </w:p>
        </w:tc>
      </w:tr>
      <w:tr w:rsidR="00FF714E" w:rsidRPr="00FF714E" w14:paraId="47FA7BD4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387EDA7C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75909D96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L’utente si trova nella pagina del prodotto.</w:t>
            </w:r>
          </w:p>
        </w:tc>
      </w:tr>
      <w:tr w:rsidR="00FF714E" w:rsidRPr="00FF714E" w14:paraId="5AEACCB7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6F6D4310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4DB2AEDA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Il prodotto è stato aggiunto al carrello.</w:t>
            </w:r>
          </w:p>
        </w:tc>
      </w:tr>
      <w:bookmarkEnd w:id="4"/>
    </w:tbl>
    <w:p w14:paraId="0BD463ED" w14:textId="4FC02736" w:rsidR="00623337" w:rsidRDefault="00623337" w:rsidP="00EF0DBC">
      <w:pPr>
        <w:rPr>
          <w:sz w:val="24"/>
          <w:szCs w:val="24"/>
        </w:rPr>
      </w:pPr>
    </w:p>
    <w:p w14:paraId="2BDAF10B" w14:textId="1A93F3D8" w:rsidR="00642741" w:rsidRDefault="00734075" w:rsidP="00EF0DBC">
      <w:pPr>
        <w:rPr>
          <w:sz w:val="24"/>
          <w:szCs w:val="24"/>
        </w:rPr>
      </w:pPr>
      <w:r>
        <w:rPr>
          <w:sz w:val="24"/>
          <w:szCs w:val="24"/>
        </w:rPr>
        <w:t>UC 12)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642741" w:rsidRPr="00642741" w14:paraId="15E55DCA" w14:textId="77777777" w:rsidTr="00054B40">
        <w:trPr>
          <w:trHeight w:val="440"/>
        </w:trPr>
        <w:tc>
          <w:tcPr>
            <w:tcW w:w="2841" w:type="dxa"/>
            <w:shd w:val="clear" w:color="auto" w:fill="auto"/>
          </w:tcPr>
          <w:p w14:paraId="4B413DF4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20F29907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Eliminazione prodotto dal carrello</w:t>
            </w:r>
          </w:p>
        </w:tc>
      </w:tr>
      <w:tr w:rsidR="00642741" w:rsidRPr="00642741" w14:paraId="686628F3" w14:textId="77777777" w:rsidTr="00054B40">
        <w:trPr>
          <w:trHeight w:val="693"/>
        </w:trPr>
        <w:tc>
          <w:tcPr>
            <w:tcW w:w="2841" w:type="dxa"/>
            <w:shd w:val="clear" w:color="auto" w:fill="auto"/>
          </w:tcPr>
          <w:p w14:paraId="1B4BC35C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Attori partecipanti</w:t>
            </w:r>
          </w:p>
          <w:p w14:paraId="44926402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</w:tc>
        <w:tc>
          <w:tcPr>
            <w:tcW w:w="6876" w:type="dxa"/>
            <w:shd w:val="clear" w:color="auto" w:fill="auto"/>
          </w:tcPr>
          <w:p w14:paraId="3F13746C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Iniziato da: Utente autenticato, Utente non autenticato.</w:t>
            </w:r>
          </w:p>
        </w:tc>
      </w:tr>
      <w:tr w:rsidR="00642741" w:rsidRPr="00642741" w14:paraId="7FD696AD" w14:textId="77777777" w:rsidTr="00054B40">
        <w:trPr>
          <w:trHeight w:val="2208"/>
        </w:trPr>
        <w:tc>
          <w:tcPr>
            <w:tcW w:w="2841" w:type="dxa"/>
            <w:shd w:val="clear" w:color="auto" w:fill="auto"/>
          </w:tcPr>
          <w:p w14:paraId="323DEAB0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lastRenderedPageBreak/>
              <w:t>Flusso di eventi</w:t>
            </w:r>
          </w:p>
        </w:tc>
        <w:tc>
          <w:tcPr>
            <w:tcW w:w="6876" w:type="dxa"/>
            <w:shd w:val="clear" w:color="auto" w:fill="auto"/>
          </w:tcPr>
          <w:p w14:paraId="0C6137CF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  <w:p w14:paraId="08A6B9D3" w14:textId="77777777" w:rsidR="00642741" w:rsidRPr="00642741" w:rsidRDefault="00642741" w:rsidP="00642741">
            <w:pPr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Il caso d’uso inizia quando l’utente individua il prodotto da eliminare e clicca sul pulsante elimina.</w:t>
            </w:r>
          </w:p>
          <w:p w14:paraId="7F337AE9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  <w:p w14:paraId="74FF43BD" w14:textId="77777777" w:rsidR="00642741" w:rsidRPr="00642741" w:rsidRDefault="00642741" w:rsidP="00642741">
            <w:pPr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 xml:space="preserve"> Il sistema mostra all’utente la pagina del carrello senza il prodotto che è stato eliminato.</w:t>
            </w:r>
          </w:p>
        </w:tc>
      </w:tr>
      <w:tr w:rsidR="00642741" w:rsidRPr="00642741" w14:paraId="09334AC6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665F7623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77441053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L’utente si trova nella pagina del carrello.</w:t>
            </w:r>
          </w:p>
        </w:tc>
      </w:tr>
      <w:tr w:rsidR="00642741" w:rsidRPr="00642741" w14:paraId="0471F559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0FC842E8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10BB81DF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Il prodotto è eliminato dal carrello.</w:t>
            </w:r>
          </w:p>
        </w:tc>
      </w:tr>
    </w:tbl>
    <w:p w14:paraId="7395F3A9" w14:textId="0CB3AD39" w:rsidR="00642741" w:rsidRDefault="00642741" w:rsidP="00EF0DBC">
      <w:pPr>
        <w:rPr>
          <w:sz w:val="24"/>
          <w:szCs w:val="24"/>
        </w:rPr>
      </w:pPr>
    </w:p>
    <w:p w14:paraId="64091396" w14:textId="77777777" w:rsidR="00642741" w:rsidRDefault="00642741" w:rsidP="00EF0DBC">
      <w:pPr>
        <w:rPr>
          <w:sz w:val="24"/>
          <w:szCs w:val="24"/>
        </w:rPr>
      </w:pPr>
    </w:p>
    <w:p w14:paraId="66FE19EF" w14:textId="337A57DD" w:rsidR="00642741" w:rsidRDefault="00C0119C" w:rsidP="00EF0DBC">
      <w:pPr>
        <w:rPr>
          <w:sz w:val="24"/>
          <w:szCs w:val="24"/>
        </w:rPr>
      </w:pPr>
      <w:r>
        <w:rPr>
          <w:sz w:val="24"/>
          <w:szCs w:val="24"/>
        </w:rPr>
        <w:t>UC 13)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7"/>
        <w:gridCol w:w="6801"/>
      </w:tblGrid>
      <w:tr w:rsidR="00642741" w:rsidRPr="00642741" w14:paraId="1048320E" w14:textId="77777777" w:rsidTr="00054B40">
        <w:trPr>
          <w:trHeight w:val="425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FBA22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t>Nome caso d’uso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4532F" w14:textId="56408A8A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 xml:space="preserve"> </w:t>
            </w:r>
            <w:commentRangeStart w:id="5"/>
            <w:r w:rsidRPr="00642741">
              <w:rPr>
                <w:sz w:val="24"/>
                <w:szCs w:val="24"/>
              </w:rPr>
              <w:t>Modifica</w:t>
            </w:r>
            <w:r w:rsidR="00014F15">
              <w:rPr>
                <w:sz w:val="24"/>
                <w:szCs w:val="24"/>
              </w:rPr>
              <w:t>re</w:t>
            </w:r>
            <w:r w:rsidRPr="00642741">
              <w:rPr>
                <w:sz w:val="24"/>
                <w:szCs w:val="24"/>
              </w:rPr>
              <w:t xml:space="preserve"> la quantità di un prodotto nel carrello</w:t>
            </w:r>
            <w:commentRangeEnd w:id="5"/>
            <w:r w:rsidRPr="00642741">
              <w:rPr>
                <w:sz w:val="24"/>
                <w:szCs w:val="24"/>
              </w:rPr>
              <w:commentReference w:id="5"/>
            </w:r>
          </w:p>
        </w:tc>
      </w:tr>
      <w:tr w:rsidR="00642741" w:rsidRPr="00642741" w14:paraId="77FD658D" w14:textId="77777777" w:rsidTr="00054B40"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4FFDA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t>Attori partecipanti</w:t>
            </w:r>
          </w:p>
          <w:p w14:paraId="06C833F4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DBE61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Iniziato da: Utente registrato, Utente non registrato</w:t>
            </w:r>
          </w:p>
        </w:tc>
      </w:tr>
      <w:tr w:rsidR="00642741" w:rsidRPr="00642741" w14:paraId="4EBD0393" w14:textId="77777777" w:rsidTr="00054B40"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DDC04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t>Flusso di eventi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E60CB" w14:textId="77777777" w:rsidR="00642741" w:rsidRPr="00642741" w:rsidRDefault="00642741" w:rsidP="00642741">
            <w:pPr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L’utente inserisce nel campo “</w:t>
            </w:r>
            <w:r w:rsidRPr="00642741">
              <w:rPr>
                <w:i/>
                <w:iCs/>
                <w:sz w:val="24"/>
                <w:szCs w:val="24"/>
              </w:rPr>
              <w:t>Quantità</w:t>
            </w:r>
            <w:r w:rsidRPr="00642741">
              <w:rPr>
                <w:sz w:val="24"/>
                <w:szCs w:val="24"/>
              </w:rPr>
              <w:t>” di un gioco la nuova quantità.</w:t>
            </w:r>
          </w:p>
          <w:p w14:paraId="18B40F56" w14:textId="77777777" w:rsidR="00642741" w:rsidRPr="00642741" w:rsidRDefault="00642741" w:rsidP="00642741">
            <w:pPr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Il sistema aggiorna la quantità e il prezzo totale del gioco e mostra il carrello aggiornato all’utente.</w:t>
            </w:r>
          </w:p>
        </w:tc>
      </w:tr>
      <w:tr w:rsidR="00642741" w:rsidRPr="00642741" w14:paraId="37CFA605" w14:textId="77777777" w:rsidTr="00054B40"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EF41F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t>Condizioni d’entrata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81B4F" w14:textId="77777777" w:rsidR="00642741" w:rsidRPr="00642741" w:rsidRDefault="00642741" w:rsidP="00642741">
            <w:pPr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L’ utente si trova nella pagina del carrello</w:t>
            </w:r>
          </w:p>
          <w:p w14:paraId="23AC7B92" w14:textId="77777777" w:rsidR="00642741" w:rsidRPr="00642741" w:rsidRDefault="00642741" w:rsidP="00642741">
            <w:pPr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Il carrello non è vuoto</w:t>
            </w:r>
          </w:p>
          <w:p w14:paraId="2B0D49A9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</w:tc>
      </w:tr>
      <w:tr w:rsidR="00642741" w:rsidRPr="00642741" w14:paraId="4E5785B8" w14:textId="77777777" w:rsidTr="00054B40"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0EE8D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t>Condizioni d’uscita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C5DCD" w14:textId="77777777" w:rsidR="00642741" w:rsidRPr="00642741" w:rsidRDefault="00642741" w:rsidP="00642741">
            <w:pPr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La quantità di un prodotto è stata modificata</w:t>
            </w:r>
          </w:p>
        </w:tc>
      </w:tr>
      <w:tr w:rsidR="00642741" w:rsidRPr="00642741" w14:paraId="592840D1" w14:textId="77777777" w:rsidTr="00054B40"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1D49D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t>Eccezioni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64CAC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</w:tc>
      </w:tr>
    </w:tbl>
    <w:p w14:paraId="13C87EBB" w14:textId="03D38A04" w:rsidR="00642741" w:rsidRDefault="00642741" w:rsidP="00EF0DBC">
      <w:pPr>
        <w:rPr>
          <w:sz w:val="24"/>
          <w:szCs w:val="24"/>
        </w:rPr>
      </w:pPr>
    </w:p>
    <w:p w14:paraId="656271C6" w14:textId="46872BC8" w:rsidR="00642741" w:rsidRDefault="00642741" w:rsidP="00EF0DBC">
      <w:pPr>
        <w:rPr>
          <w:sz w:val="24"/>
          <w:szCs w:val="24"/>
        </w:rPr>
      </w:pPr>
    </w:p>
    <w:p w14:paraId="4AA771F2" w14:textId="7B174497" w:rsidR="00162875" w:rsidRDefault="00162875" w:rsidP="00466BA4">
      <w:pPr>
        <w:pStyle w:val="Titolo1"/>
      </w:pPr>
      <w:r>
        <w:t>Gestione Ordini</w:t>
      </w:r>
    </w:p>
    <w:p w14:paraId="36833205" w14:textId="77777777" w:rsidR="004110AE" w:rsidRPr="004110AE" w:rsidRDefault="004110AE" w:rsidP="004110AE"/>
    <w:p w14:paraId="441D76EB" w14:textId="70EC7F47" w:rsidR="00FA42B9" w:rsidRDefault="004D54B0" w:rsidP="00FA42B9">
      <w:r>
        <w:rPr>
          <w:noProof/>
        </w:rPr>
        <w:lastRenderedPageBreak/>
        <w:drawing>
          <wp:inline distT="0" distB="0" distL="0" distR="0" wp14:anchorId="3BDBC1AD" wp14:editId="7E916679">
            <wp:extent cx="6645910" cy="3252470"/>
            <wp:effectExtent l="0" t="0" r="2540" b="5080"/>
            <wp:docPr id="5" name="Immagine 5" descr="Immagine che contiene mapp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stione Ordin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1BAB" w14:textId="78950D1B" w:rsidR="00FA42B9" w:rsidRPr="00FA42B9" w:rsidRDefault="00FA42B9" w:rsidP="00FA42B9"/>
    <w:p w14:paraId="60FAA7EC" w14:textId="24D1421E" w:rsidR="00031052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t>UC 14)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4F100C" w:rsidRPr="004F100C" w14:paraId="1B2EC580" w14:textId="77777777" w:rsidTr="00054B40">
        <w:trPr>
          <w:trHeight w:val="425"/>
        </w:trPr>
        <w:tc>
          <w:tcPr>
            <w:tcW w:w="2943" w:type="dxa"/>
          </w:tcPr>
          <w:p w14:paraId="5EDC9E86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50BA6E85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Effettuare ordine</w:t>
            </w:r>
          </w:p>
        </w:tc>
      </w:tr>
      <w:tr w:rsidR="004F100C" w:rsidRPr="004F100C" w14:paraId="4294F763" w14:textId="77777777" w:rsidTr="00054B40">
        <w:tc>
          <w:tcPr>
            <w:tcW w:w="2943" w:type="dxa"/>
          </w:tcPr>
          <w:p w14:paraId="6C5B8987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Attori partecipanti</w:t>
            </w:r>
          </w:p>
          <w:p w14:paraId="0EB7EB92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40D4E654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Iniziato da: Utente registrato</w:t>
            </w:r>
          </w:p>
        </w:tc>
      </w:tr>
      <w:tr w:rsidR="004F100C" w:rsidRPr="004F100C" w14:paraId="1D3F0876" w14:textId="77777777" w:rsidTr="00054B40">
        <w:tc>
          <w:tcPr>
            <w:tcW w:w="2943" w:type="dxa"/>
          </w:tcPr>
          <w:p w14:paraId="67E366C1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19E9F97E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L’utente nella pagina del carrello clicca su “procedi con l’acquisto”</w:t>
            </w:r>
          </w:p>
          <w:p w14:paraId="40152885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indirizza l’utente verso la pagina di scelta del tipo di spedizione e del metodo di pagamento da utilizzare per l’acquisto.</w:t>
            </w:r>
          </w:p>
          <w:p w14:paraId="06C056AE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L’utente seleziona la spedizione e il metodo di pagamento.</w:t>
            </w:r>
          </w:p>
          <w:p w14:paraId="1BC9F4F4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indirizza l’utente verso la pagina di pagamento.</w:t>
            </w:r>
          </w:p>
          <w:p w14:paraId="2DC700C5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L’utente inserisce i dati della sua carta di credito e clicca su “effettua pagamento”</w:t>
            </w:r>
          </w:p>
          <w:p w14:paraId="46754E06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salva le informazioni dell’ordine sul database e indirizza l’utente alla pagina del riepilogo dell’ordine.</w:t>
            </w:r>
          </w:p>
        </w:tc>
      </w:tr>
      <w:tr w:rsidR="004F100C" w:rsidRPr="004F100C" w14:paraId="3EC6DCFF" w14:textId="77777777" w:rsidTr="00054B40">
        <w:tc>
          <w:tcPr>
            <w:tcW w:w="2943" w:type="dxa"/>
          </w:tcPr>
          <w:p w14:paraId="163446E6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6E90A996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L’utente si è autenticato e ha almeno un prodotto inserito nel carrello.</w:t>
            </w:r>
          </w:p>
        </w:tc>
      </w:tr>
      <w:tr w:rsidR="004F100C" w:rsidRPr="004F100C" w14:paraId="1E13CCD2" w14:textId="77777777" w:rsidTr="00054B40">
        <w:tc>
          <w:tcPr>
            <w:tcW w:w="2943" w:type="dxa"/>
          </w:tcPr>
          <w:p w14:paraId="6E190610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510A9570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L’ordine viene effettuato.</w:t>
            </w:r>
          </w:p>
        </w:tc>
      </w:tr>
    </w:tbl>
    <w:p w14:paraId="74133795" w14:textId="3C784EB4" w:rsidR="00031052" w:rsidRDefault="00031052" w:rsidP="00031052"/>
    <w:p w14:paraId="6E701A9E" w14:textId="4BC07842" w:rsidR="00403B06" w:rsidRPr="00403B06" w:rsidRDefault="00403B06" w:rsidP="00031052">
      <w:pPr>
        <w:rPr>
          <w:sz w:val="24"/>
          <w:szCs w:val="24"/>
        </w:rPr>
      </w:pPr>
      <w:bookmarkStart w:id="6" w:name="_Hlk530562151"/>
      <w:r w:rsidRPr="00403B06">
        <w:rPr>
          <w:sz w:val="24"/>
          <w:szCs w:val="24"/>
        </w:rPr>
        <w:t>UC 15)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325323" w:rsidRPr="00325323" w14:paraId="21CAA155" w14:textId="77777777" w:rsidTr="00054B40">
        <w:trPr>
          <w:trHeight w:val="425"/>
        </w:trPr>
        <w:tc>
          <w:tcPr>
            <w:tcW w:w="2943" w:type="dxa"/>
          </w:tcPr>
          <w:p w14:paraId="49B7F219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bookmarkStart w:id="7" w:name="_Hlk529456238"/>
            <w:bookmarkEnd w:id="6"/>
            <w:r w:rsidRPr="00325323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30CF7510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Accedere alla lista degli ordini effettuati</w:t>
            </w:r>
          </w:p>
        </w:tc>
      </w:tr>
      <w:tr w:rsidR="00325323" w:rsidRPr="00325323" w14:paraId="20AF822F" w14:textId="77777777" w:rsidTr="00054B40">
        <w:trPr>
          <w:trHeight w:val="520"/>
        </w:trPr>
        <w:tc>
          <w:tcPr>
            <w:tcW w:w="2943" w:type="dxa"/>
          </w:tcPr>
          <w:p w14:paraId="759C0E65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Attori partecipanti</w:t>
            </w:r>
          </w:p>
        </w:tc>
        <w:tc>
          <w:tcPr>
            <w:tcW w:w="7169" w:type="dxa"/>
          </w:tcPr>
          <w:p w14:paraId="7EE134B2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Iniziato da: Utente registrato</w:t>
            </w:r>
          </w:p>
        </w:tc>
      </w:tr>
      <w:tr w:rsidR="00325323" w:rsidRPr="00325323" w14:paraId="7B81B83B" w14:textId="77777777" w:rsidTr="00054B40">
        <w:tc>
          <w:tcPr>
            <w:tcW w:w="2943" w:type="dxa"/>
          </w:tcPr>
          <w:p w14:paraId="0821FFBF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1B5CFE7B" w14:textId="77777777" w:rsidR="00325323" w:rsidRPr="00325323" w:rsidRDefault="00325323" w:rsidP="00325323">
            <w:pPr>
              <w:numPr>
                <w:ilvl w:val="0"/>
                <w:numId w:val="27"/>
              </w:num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L’utente clicca sul pulsante “I miei ordini”</w:t>
            </w:r>
          </w:p>
          <w:p w14:paraId="599B8215" w14:textId="77777777" w:rsidR="00325323" w:rsidRPr="00325323" w:rsidRDefault="00325323" w:rsidP="00325323">
            <w:pPr>
              <w:numPr>
                <w:ilvl w:val="0"/>
                <w:numId w:val="27"/>
              </w:num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Il sistema indirizza l’utente verso la pagina dei suoi ordini.</w:t>
            </w:r>
          </w:p>
          <w:p w14:paraId="3DDA51D2" w14:textId="77777777" w:rsidR="00325323" w:rsidRPr="00325323" w:rsidRDefault="00325323" w:rsidP="00325323">
            <w:pPr>
              <w:numPr>
                <w:ilvl w:val="0"/>
                <w:numId w:val="27"/>
              </w:num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lastRenderedPageBreak/>
              <w:t>L’utente visualizza gli ordini effettuati.</w:t>
            </w:r>
          </w:p>
        </w:tc>
      </w:tr>
      <w:tr w:rsidR="00325323" w:rsidRPr="00325323" w14:paraId="01D3AC56" w14:textId="77777777" w:rsidTr="00054B40">
        <w:tc>
          <w:tcPr>
            <w:tcW w:w="2943" w:type="dxa"/>
          </w:tcPr>
          <w:p w14:paraId="3A85B28F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lastRenderedPageBreak/>
              <w:t>Condizioni d’entrata</w:t>
            </w:r>
          </w:p>
        </w:tc>
        <w:tc>
          <w:tcPr>
            <w:tcW w:w="7169" w:type="dxa"/>
          </w:tcPr>
          <w:p w14:paraId="361FECFE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L’utente deve aver effettuato il login.</w:t>
            </w:r>
          </w:p>
        </w:tc>
      </w:tr>
      <w:tr w:rsidR="00325323" w:rsidRPr="00325323" w14:paraId="10BB3A01" w14:textId="77777777" w:rsidTr="00054B40">
        <w:tc>
          <w:tcPr>
            <w:tcW w:w="2943" w:type="dxa"/>
          </w:tcPr>
          <w:p w14:paraId="30870D79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481CB792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L’utente visualizza la lista degli ordini che ha effettuato.</w:t>
            </w:r>
          </w:p>
        </w:tc>
      </w:tr>
      <w:bookmarkEnd w:id="7"/>
    </w:tbl>
    <w:p w14:paraId="4EC6DC2D" w14:textId="77777777" w:rsidR="00325323" w:rsidRDefault="00325323" w:rsidP="00031052"/>
    <w:p w14:paraId="2D89C9D3" w14:textId="1599ED26" w:rsidR="004F100C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t>UC 1</w:t>
      </w:r>
      <w:r>
        <w:rPr>
          <w:sz w:val="24"/>
          <w:szCs w:val="24"/>
        </w:rPr>
        <w:t>6</w:t>
      </w:r>
      <w:r w:rsidRPr="00403B06">
        <w:rPr>
          <w:sz w:val="24"/>
          <w:szCs w:val="24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4F100C" w:rsidRPr="004F100C" w14:paraId="40EAD55C" w14:textId="77777777" w:rsidTr="00054B40">
        <w:trPr>
          <w:trHeight w:val="326"/>
        </w:trPr>
        <w:tc>
          <w:tcPr>
            <w:tcW w:w="2943" w:type="dxa"/>
          </w:tcPr>
          <w:p w14:paraId="190F42BD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bookmarkStart w:id="8" w:name="_Hlk529458891"/>
            <w:r w:rsidRPr="004F100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79800FCB" w14:textId="3D0AA562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Ricercare</w:t>
            </w:r>
            <w:ins w:id="9" w:author="Cosimo Bacco" w:date="2018-11-28T15:41:00Z">
              <w:r w:rsidR="00673D33">
                <w:rPr>
                  <w:sz w:val="24"/>
                  <w:szCs w:val="24"/>
                </w:rPr>
                <w:t xml:space="preserve"> un</w:t>
              </w:r>
            </w:ins>
            <w:r w:rsidRPr="004F100C">
              <w:rPr>
                <w:sz w:val="24"/>
                <w:szCs w:val="24"/>
              </w:rPr>
              <w:t xml:space="preserve"> ordin</w:t>
            </w:r>
            <w:ins w:id="10" w:author="Cosimo Bacco" w:date="2018-11-28T15:41:00Z">
              <w:r w:rsidR="00673D33">
                <w:rPr>
                  <w:sz w:val="24"/>
                  <w:szCs w:val="24"/>
                </w:rPr>
                <w:t>e</w:t>
              </w:r>
            </w:ins>
            <w:del w:id="11" w:author="Cosimo Bacco" w:date="2018-11-28T15:41:00Z">
              <w:r w:rsidRPr="004F100C" w:rsidDel="00673D33">
                <w:rPr>
                  <w:sz w:val="24"/>
                  <w:szCs w:val="24"/>
                </w:rPr>
                <w:delText>i</w:delText>
              </w:r>
            </w:del>
            <w:r w:rsidRPr="004F100C">
              <w:rPr>
                <w:sz w:val="24"/>
                <w:szCs w:val="24"/>
              </w:rPr>
              <w:t xml:space="preserve"> effettuat</w:t>
            </w:r>
            <w:ins w:id="12" w:author="Cosimo Bacco" w:date="2018-11-28T15:41:00Z">
              <w:r w:rsidR="00673D33">
                <w:rPr>
                  <w:sz w:val="24"/>
                  <w:szCs w:val="24"/>
                </w:rPr>
                <w:t>o</w:t>
              </w:r>
            </w:ins>
            <w:del w:id="13" w:author="Cosimo Bacco" w:date="2018-11-28T15:41:00Z">
              <w:r w:rsidRPr="004F100C" w:rsidDel="00673D33">
                <w:rPr>
                  <w:sz w:val="24"/>
                  <w:szCs w:val="24"/>
                </w:rPr>
                <w:delText>i</w:delText>
              </w:r>
            </w:del>
            <w:r w:rsidRPr="004F100C">
              <w:rPr>
                <w:sz w:val="24"/>
                <w:szCs w:val="24"/>
              </w:rPr>
              <w:t xml:space="preserve"> da</w:t>
            </w:r>
            <w:ins w:id="14" w:author="Cosimo Bacco" w:date="2018-11-28T15:41:00Z">
              <w:r w:rsidR="00673D33">
                <w:rPr>
                  <w:sz w:val="24"/>
                  <w:szCs w:val="24"/>
                </w:rPr>
                <w:t xml:space="preserve"> un utente</w:t>
              </w:r>
            </w:ins>
            <w:del w:id="15" w:author="Cosimo Bacco" w:date="2018-11-28T15:41:00Z">
              <w:r w:rsidRPr="004F100C" w:rsidDel="00673D33">
                <w:rPr>
                  <w:sz w:val="24"/>
                  <w:szCs w:val="24"/>
                </w:rPr>
                <w:delText>gli utenti</w:delText>
              </w:r>
            </w:del>
          </w:p>
        </w:tc>
      </w:tr>
      <w:tr w:rsidR="004F100C" w:rsidRPr="004F100C" w14:paraId="7288B90E" w14:textId="77777777" w:rsidTr="00054B40">
        <w:trPr>
          <w:trHeight w:val="520"/>
        </w:trPr>
        <w:tc>
          <w:tcPr>
            <w:tcW w:w="2943" w:type="dxa"/>
          </w:tcPr>
          <w:p w14:paraId="0C07F295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Attori partecipanti</w:t>
            </w:r>
          </w:p>
          <w:p w14:paraId="27F1EE89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0758BE49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Iniziato da: Gestore ordini.</w:t>
            </w:r>
          </w:p>
        </w:tc>
      </w:tr>
      <w:tr w:rsidR="004F100C" w:rsidRPr="004F100C" w14:paraId="532284FF" w14:textId="77777777" w:rsidTr="00054B40">
        <w:tc>
          <w:tcPr>
            <w:tcW w:w="2943" w:type="dxa"/>
          </w:tcPr>
          <w:p w14:paraId="02303351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0E2D6D31" w14:textId="77777777" w:rsidR="004F100C" w:rsidRPr="004F100C" w:rsidRDefault="004F100C" w:rsidP="004F100C">
            <w:pPr>
              <w:numPr>
                <w:ilvl w:val="0"/>
                <w:numId w:val="22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gestore clicca sul pulsante “ordini”.</w:t>
            </w:r>
          </w:p>
          <w:p w14:paraId="7FC29E35" w14:textId="77777777" w:rsidR="004F100C" w:rsidRPr="004F100C" w:rsidRDefault="004F100C" w:rsidP="004F100C">
            <w:pPr>
              <w:numPr>
                <w:ilvl w:val="0"/>
                <w:numId w:val="22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indirizza il gestore verso la pagina che mostra la lista degli ordini effettuati dagli utenti.</w:t>
            </w:r>
          </w:p>
          <w:p w14:paraId="683C4AF1" w14:textId="77777777" w:rsidR="004F100C" w:rsidRPr="004F100C" w:rsidRDefault="004F100C" w:rsidP="004F100C">
            <w:pPr>
              <w:numPr>
                <w:ilvl w:val="0"/>
                <w:numId w:val="22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 xml:space="preserve">Il gestore per effettuare la ricerca, negli appositi campi della pagina, seleziona </w:t>
            </w:r>
            <w:r w:rsidRPr="004F100C">
              <w:rPr>
                <w:i/>
                <w:sz w:val="24"/>
                <w:szCs w:val="24"/>
              </w:rPr>
              <w:t xml:space="preserve">l’anno, lo stato degli ordini </w:t>
            </w:r>
            <w:r w:rsidRPr="004F100C">
              <w:rPr>
                <w:sz w:val="24"/>
                <w:szCs w:val="24"/>
              </w:rPr>
              <w:t>e immette una</w:t>
            </w:r>
            <w:r w:rsidRPr="004F100C">
              <w:rPr>
                <w:i/>
                <w:sz w:val="24"/>
                <w:szCs w:val="24"/>
              </w:rPr>
              <w:t xml:space="preserve"> parola chiave.</w:t>
            </w:r>
          </w:p>
          <w:p w14:paraId="6C13EAC5" w14:textId="77777777" w:rsidR="004F100C" w:rsidRPr="004F100C" w:rsidRDefault="004F100C" w:rsidP="004F100C">
            <w:pPr>
              <w:numPr>
                <w:ilvl w:val="0"/>
                <w:numId w:val="22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mostra la lista degli ordini con i filtri applicati dal gestore.</w:t>
            </w:r>
          </w:p>
        </w:tc>
      </w:tr>
      <w:tr w:rsidR="004F100C" w:rsidRPr="004F100C" w14:paraId="75D006E0" w14:textId="77777777" w:rsidTr="00054B40">
        <w:tc>
          <w:tcPr>
            <w:tcW w:w="2943" w:type="dxa"/>
          </w:tcPr>
          <w:p w14:paraId="6E55072C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4F010956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gestore degli ordini si trova nella sua area riservata.</w:t>
            </w:r>
          </w:p>
        </w:tc>
      </w:tr>
      <w:tr w:rsidR="004F100C" w:rsidRPr="004F100C" w14:paraId="2B467ABB" w14:textId="77777777" w:rsidTr="00054B40">
        <w:tc>
          <w:tcPr>
            <w:tcW w:w="2943" w:type="dxa"/>
          </w:tcPr>
          <w:p w14:paraId="48A4A906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6FF52983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mostra la lista degli ordini con i filtri applicati dall’utente.</w:t>
            </w:r>
          </w:p>
        </w:tc>
      </w:tr>
      <w:bookmarkEnd w:id="8"/>
    </w:tbl>
    <w:p w14:paraId="048BA962" w14:textId="4D2B8C11" w:rsidR="004F100C" w:rsidRDefault="004F100C" w:rsidP="00031052"/>
    <w:p w14:paraId="1AA94A09" w14:textId="11402B61" w:rsidR="00403B06" w:rsidRDefault="00403B06" w:rsidP="00031052"/>
    <w:p w14:paraId="65CCD472" w14:textId="668F5E22" w:rsidR="00403B06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t>UC 17)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7219"/>
      </w:tblGrid>
      <w:tr w:rsidR="00562F7F" w:rsidRPr="00562F7F" w14:paraId="2695D6BF" w14:textId="77777777" w:rsidTr="00D21E32">
        <w:trPr>
          <w:trHeight w:val="440"/>
        </w:trPr>
        <w:tc>
          <w:tcPr>
            <w:tcW w:w="2841" w:type="dxa"/>
            <w:shd w:val="clear" w:color="auto" w:fill="auto"/>
          </w:tcPr>
          <w:p w14:paraId="53381328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Nome caso d’uso</w:t>
            </w:r>
          </w:p>
        </w:tc>
        <w:tc>
          <w:tcPr>
            <w:tcW w:w="7219" w:type="dxa"/>
            <w:shd w:val="clear" w:color="auto" w:fill="auto"/>
          </w:tcPr>
          <w:p w14:paraId="2943BC26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Annullare ordine</w:t>
            </w:r>
          </w:p>
        </w:tc>
      </w:tr>
      <w:tr w:rsidR="00562F7F" w:rsidRPr="00562F7F" w14:paraId="5A02A6FA" w14:textId="77777777" w:rsidTr="00D21E32">
        <w:trPr>
          <w:trHeight w:val="730"/>
        </w:trPr>
        <w:tc>
          <w:tcPr>
            <w:tcW w:w="2841" w:type="dxa"/>
            <w:shd w:val="clear" w:color="auto" w:fill="auto"/>
          </w:tcPr>
          <w:p w14:paraId="5D5C282A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Attori partecipanti</w:t>
            </w:r>
          </w:p>
          <w:p w14:paraId="337DB7BD" w14:textId="77777777" w:rsidR="00562F7F" w:rsidRPr="00562F7F" w:rsidRDefault="00562F7F" w:rsidP="00562F7F">
            <w:pPr>
              <w:rPr>
                <w:sz w:val="24"/>
                <w:szCs w:val="24"/>
              </w:rPr>
            </w:pPr>
          </w:p>
        </w:tc>
        <w:tc>
          <w:tcPr>
            <w:tcW w:w="7219" w:type="dxa"/>
            <w:shd w:val="clear" w:color="auto" w:fill="auto"/>
          </w:tcPr>
          <w:p w14:paraId="78FE9763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Iniziato da: Utente registrato.</w:t>
            </w:r>
          </w:p>
        </w:tc>
      </w:tr>
      <w:tr w:rsidR="00562F7F" w:rsidRPr="00562F7F" w14:paraId="4909BD2E" w14:textId="77777777" w:rsidTr="00D21E32">
        <w:trPr>
          <w:trHeight w:val="1986"/>
        </w:trPr>
        <w:tc>
          <w:tcPr>
            <w:tcW w:w="2841" w:type="dxa"/>
            <w:shd w:val="clear" w:color="auto" w:fill="auto"/>
          </w:tcPr>
          <w:p w14:paraId="32CCA1F5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Flusso di eventi</w:t>
            </w:r>
          </w:p>
        </w:tc>
        <w:tc>
          <w:tcPr>
            <w:tcW w:w="7219" w:type="dxa"/>
            <w:shd w:val="clear" w:color="auto" w:fill="auto"/>
          </w:tcPr>
          <w:p w14:paraId="6AD117C1" w14:textId="5DD00120" w:rsidR="00562F7F" w:rsidRDefault="00562F7F" w:rsidP="00561164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561164">
              <w:rPr>
                <w:sz w:val="24"/>
                <w:szCs w:val="24"/>
              </w:rPr>
              <w:t>L'utente visualizza l'ordine e clicca sul pulsante annulla ordine.</w:t>
            </w:r>
          </w:p>
          <w:p w14:paraId="0FC80889" w14:textId="77777777" w:rsidR="00561164" w:rsidRPr="00561164" w:rsidRDefault="00561164" w:rsidP="00561164">
            <w:pPr>
              <w:pStyle w:val="Paragrafoelenco"/>
              <w:rPr>
                <w:sz w:val="24"/>
                <w:szCs w:val="24"/>
              </w:rPr>
            </w:pPr>
          </w:p>
          <w:p w14:paraId="127FB9DB" w14:textId="6BDD2124" w:rsidR="00562F7F" w:rsidRPr="00561164" w:rsidRDefault="00562F7F" w:rsidP="00562F7F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561164">
              <w:rPr>
                <w:sz w:val="24"/>
                <w:szCs w:val="24"/>
              </w:rPr>
              <w:t>Il sistema annulla l'ordine eliminandolo dal database e notifica all'utente che l'ordine è stato annullato.</w:t>
            </w:r>
          </w:p>
        </w:tc>
      </w:tr>
      <w:tr w:rsidR="00562F7F" w:rsidRPr="00562F7F" w14:paraId="5F2224B1" w14:textId="77777777" w:rsidTr="00D21E32">
        <w:trPr>
          <w:trHeight w:val="575"/>
        </w:trPr>
        <w:tc>
          <w:tcPr>
            <w:tcW w:w="2841" w:type="dxa"/>
            <w:shd w:val="clear" w:color="auto" w:fill="auto"/>
          </w:tcPr>
          <w:p w14:paraId="15AB7783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Condizioni d’entrata</w:t>
            </w:r>
          </w:p>
        </w:tc>
        <w:tc>
          <w:tcPr>
            <w:tcW w:w="7219" w:type="dxa"/>
            <w:shd w:val="clear" w:color="auto" w:fill="auto"/>
          </w:tcPr>
          <w:p w14:paraId="6E14A258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L'ordine non è ancora in preparazione.</w:t>
            </w:r>
          </w:p>
          <w:p w14:paraId="28A50E4B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L’utente si trova nella pagina dei suoi ordini.</w:t>
            </w:r>
          </w:p>
        </w:tc>
      </w:tr>
      <w:tr w:rsidR="00562F7F" w:rsidRPr="00562F7F" w14:paraId="24D03652" w14:textId="77777777" w:rsidTr="00D21E32">
        <w:trPr>
          <w:trHeight w:val="575"/>
        </w:trPr>
        <w:tc>
          <w:tcPr>
            <w:tcW w:w="2841" w:type="dxa"/>
            <w:shd w:val="clear" w:color="auto" w:fill="auto"/>
          </w:tcPr>
          <w:p w14:paraId="3BE68526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Condizioni d’uscita</w:t>
            </w:r>
          </w:p>
        </w:tc>
        <w:tc>
          <w:tcPr>
            <w:tcW w:w="7219" w:type="dxa"/>
            <w:shd w:val="clear" w:color="auto" w:fill="auto"/>
          </w:tcPr>
          <w:p w14:paraId="158EDD65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L'ordine è annullato.</w:t>
            </w:r>
          </w:p>
        </w:tc>
      </w:tr>
    </w:tbl>
    <w:p w14:paraId="45D9E522" w14:textId="442382B3" w:rsidR="00562F7F" w:rsidRDefault="00562F7F" w:rsidP="00031052">
      <w:pPr>
        <w:rPr>
          <w:ins w:id="16" w:author="Cosimo Bacco" w:date="2018-11-28T15:45:00Z"/>
          <w:sz w:val="24"/>
          <w:szCs w:val="24"/>
        </w:rPr>
      </w:pPr>
    </w:p>
    <w:p w14:paraId="2159D449" w14:textId="0E31C465" w:rsidR="00647FC8" w:rsidRDefault="00647FC8" w:rsidP="00031052">
      <w:pPr>
        <w:rPr>
          <w:ins w:id="17" w:author="Cosimo Bacco" w:date="2018-11-28T15:45:00Z"/>
          <w:sz w:val="24"/>
          <w:szCs w:val="24"/>
        </w:rPr>
      </w:pPr>
    </w:p>
    <w:p w14:paraId="2648224C" w14:textId="38587BA7" w:rsidR="00647FC8" w:rsidRDefault="00647FC8" w:rsidP="00031052">
      <w:pPr>
        <w:rPr>
          <w:ins w:id="18" w:author="Cosimo Bacco" w:date="2018-11-28T15:45:00Z"/>
          <w:sz w:val="24"/>
          <w:szCs w:val="24"/>
        </w:rPr>
      </w:pPr>
    </w:p>
    <w:p w14:paraId="358C786E" w14:textId="77777777" w:rsidR="00647FC8" w:rsidRPr="00403B06" w:rsidRDefault="00647FC8" w:rsidP="00031052">
      <w:pPr>
        <w:rPr>
          <w:sz w:val="24"/>
          <w:szCs w:val="24"/>
        </w:rPr>
      </w:pPr>
    </w:p>
    <w:p w14:paraId="48BF1892" w14:textId="28728353" w:rsidR="00403B06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lastRenderedPageBreak/>
        <w:t>UC 18)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7219"/>
      </w:tblGrid>
      <w:tr w:rsidR="00D95E1B" w:rsidRPr="00D95E1B" w14:paraId="32FDAB7D" w14:textId="77777777" w:rsidTr="00403B06">
        <w:trPr>
          <w:trHeight w:val="283"/>
        </w:trPr>
        <w:tc>
          <w:tcPr>
            <w:tcW w:w="2841" w:type="dxa"/>
            <w:shd w:val="clear" w:color="auto" w:fill="auto"/>
          </w:tcPr>
          <w:p w14:paraId="759BBE7B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Nome caso d’uso</w:t>
            </w:r>
          </w:p>
        </w:tc>
        <w:tc>
          <w:tcPr>
            <w:tcW w:w="7219" w:type="dxa"/>
            <w:shd w:val="clear" w:color="auto" w:fill="auto"/>
          </w:tcPr>
          <w:p w14:paraId="72E76AEB" w14:textId="47B92C81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Visualizzare la lista degli ordini</w:t>
            </w:r>
            <w:r w:rsidR="00054B40">
              <w:rPr>
                <w:sz w:val="24"/>
                <w:szCs w:val="24"/>
              </w:rPr>
              <w:t xml:space="preserve"> </w:t>
            </w:r>
          </w:p>
        </w:tc>
      </w:tr>
      <w:tr w:rsidR="00D95E1B" w:rsidRPr="00D95E1B" w14:paraId="40311B8B" w14:textId="77777777" w:rsidTr="00403B06">
        <w:trPr>
          <w:trHeight w:val="730"/>
        </w:trPr>
        <w:tc>
          <w:tcPr>
            <w:tcW w:w="2841" w:type="dxa"/>
            <w:shd w:val="clear" w:color="auto" w:fill="auto"/>
          </w:tcPr>
          <w:p w14:paraId="48A8A676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Attori partecipanti</w:t>
            </w:r>
          </w:p>
          <w:p w14:paraId="0906E4B9" w14:textId="77777777" w:rsidR="00D95E1B" w:rsidRPr="00D95E1B" w:rsidRDefault="00D95E1B" w:rsidP="00D95E1B">
            <w:pPr>
              <w:rPr>
                <w:sz w:val="24"/>
                <w:szCs w:val="24"/>
              </w:rPr>
            </w:pPr>
          </w:p>
        </w:tc>
        <w:tc>
          <w:tcPr>
            <w:tcW w:w="7219" w:type="dxa"/>
            <w:shd w:val="clear" w:color="auto" w:fill="auto"/>
          </w:tcPr>
          <w:p w14:paraId="6881373D" w14:textId="4FB9AA6A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 xml:space="preserve">Iniziato da: </w:t>
            </w:r>
            <w:r w:rsidR="0098305D">
              <w:rPr>
                <w:sz w:val="24"/>
                <w:szCs w:val="24"/>
              </w:rPr>
              <w:t>G</w:t>
            </w:r>
            <w:r w:rsidRPr="00D95E1B">
              <w:rPr>
                <w:sz w:val="24"/>
                <w:szCs w:val="24"/>
              </w:rPr>
              <w:t>estore degli ordini.</w:t>
            </w:r>
          </w:p>
        </w:tc>
      </w:tr>
      <w:tr w:rsidR="00D95E1B" w:rsidRPr="00D95E1B" w14:paraId="3C496073" w14:textId="77777777" w:rsidTr="00403B06">
        <w:trPr>
          <w:trHeight w:val="2373"/>
        </w:trPr>
        <w:tc>
          <w:tcPr>
            <w:tcW w:w="2841" w:type="dxa"/>
            <w:shd w:val="clear" w:color="auto" w:fill="auto"/>
          </w:tcPr>
          <w:p w14:paraId="36FA6B0E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Flusso di eventi</w:t>
            </w:r>
          </w:p>
        </w:tc>
        <w:tc>
          <w:tcPr>
            <w:tcW w:w="7219" w:type="dxa"/>
            <w:shd w:val="clear" w:color="auto" w:fill="auto"/>
          </w:tcPr>
          <w:p w14:paraId="3FE9BD78" w14:textId="77777777" w:rsidR="00D95E1B" w:rsidRPr="00D95E1B" w:rsidRDefault="00D95E1B" w:rsidP="00D95E1B">
            <w:pPr>
              <w:rPr>
                <w:sz w:val="24"/>
                <w:szCs w:val="24"/>
              </w:rPr>
            </w:pPr>
          </w:p>
          <w:p w14:paraId="4C226CCE" w14:textId="38AB9A15" w:rsidR="00D95E1B" w:rsidRPr="00D95E1B" w:rsidRDefault="00D95E1B" w:rsidP="00D95E1B">
            <w:pPr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Il gestore degli ordini clicca sul pulsante visualizza ordini.</w:t>
            </w:r>
          </w:p>
          <w:p w14:paraId="5FB4F5DF" w14:textId="62003F40" w:rsidR="00D95E1B" w:rsidRPr="00D95E1B" w:rsidRDefault="00D95E1B" w:rsidP="00D95E1B">
            <w:pPr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Il siste</w:t>
            </w:r>
            <w:r w:rsidR="0098305D">
              <w:rPr>
                <w:sz w:val="24"/>
                <w:szCs w:val="24"/>
              </w:rPr>
              <w:t>m</w:t>
            </w:r>
            <w:r w:rsidRPr="00D95E1B">
              <w:rPr>
                <w:sz w:val="24"/>
                <w:szCs w:val="24"/>
              </w:rPr>
              <w:t>a mostra tutti gli ordini effettuati.</w:t>
            </w:r>
          </w:p>
        </w:tc>
      </w:tr>
      <w:tr w:rsidR="00D95E1B" w:rsidRPr="00D95E1B" w14:paraId="1FAF20D8" w14:textId="77777777" w:rsidTr="00403B06">
        <w:trPr>
          <w:trHeight w:val="575"/>
        </w:trPr>
        <w:tc>
          <w:tcPr>
            <w:tcW w:w="2841" w:type="dxa"/>
            <w:shd w:val="clear" w:color="auto" w:fill="auto"/>
          </w:tcPr>
          <w:p w14:paraId="6605FFF4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Condizioni d’entrata</w:t>
            </w:r>
          </w:p>
        </w:tc>
        <w:tc>
          <w:tcPr>
            <w:tcW w:w="7219" w:type="dxa"/>
            <w:shd w:val="clear" w:color="auto" w:fill="auto"/>
          </w:tcPr>
          <w:p w14:paraId="0F392E3A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Il gestore degli ordini si trova nella pagina di gestione degli ordini.</w:t>
            </w:r>
          </w:p>
        </w:tc>
      </w:tr>
      <w:tr w:rsidR="00D95E1B" w:rsidRPr="00D95E1B" w14:paraId="47C4715E" w14:textId="77777777" w:rsidTr="00403B06">
        <w:trPr>
          <w:trHeight w:val="575"/>
        </w:trPr>
        <w:tc>
          <w:tcPr>
            <w:tcW w:w="2841" w:type="dxa"/>
            <w:shd w:val="clear" w:color="auto" w:fill="auto"/>
          </w:tcPr>
          <w:p w14:paraId="1C8BB3AC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Condizioni d’uscita</w:t>
            </w:r>
          </w:p>
        </w:tc>
        <w:tc>
          <w:tcPr>
            <w:tcW w:w="7219" w:type="dxa"/>
            <w:shd w:val="clear" w:color="auto" w:fill="auto"/>
          </w:tcPr>
          <w:p w14:paraId="36787F9D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Il gestore visualizza la lista degli ordini.</w:t>
            </w:r>
          </w:p>
        </w:tc>
      </w:tr>
    </w:tbl>
    <w:p w14:paraId="47DAFB9A" w14:textId="2B404B71" w:rsidR="00D95E1B" w:rsidRPr="00403B06" w:rsidRDefault="00D95E1B" w:rsidP="00031052">
      <w:pPr>
        <w:rPr>
          <w:sz w:val="24"/>
          <w:szCs w:val="24"/>
        </w:rPr>
      </w:pPr>
    </w:p>
    <w:p w14:paraId="5C9B01AB" w14:textId="2A9CB4AF" w:rsidR="00C47404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t>UC 19)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5"/>
        <w:gridCol w:w="7235"/>
      </w:tblGrid>
      <w:tr w:rsidR="00C47404" w:rsidRPr="00C47404" w14:paraId="655DE11F" w14:textId="77777777" w:rsidTr="00403B06">
        <w:trPr>
          <w:trHeight w:val="425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9E2A1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Nome caso d’uso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82D48" w14:textId="43245F31" w:rsidR="00C47404" w:rsidRPr="00C47404" w:rsidRDefault="00C47404" w:rsidP="00C47404">
            <w:p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Ricerca di un ordine</w:t>
            </w:r>
            <w:ins w:id="19" w:author="Michele Castellaneta" w:date="2018-11-30T11:18:00Z">
              <w:r w:rsidR="007F5F67">
                <w:rPr>
                  <w:sz w:val="24"/>
                  <w:szCs w:val="24"/>
                </w:rPr>
                <w:t xml:space="preserve"> </w:t>
              </w:r>
            </w:ins>
            <w:ins w:id="20" w:author="Michele Castellaneta" w:date="2018-11-30T11:19:00Z">
              <w:r w:rsidR="007F5F67">
                <w:rPr>
                  <w:sz w:val="24"/>
                  <w:szCs w:val="24"/>
                </w:rPr>
                <w:t>in base al nome del gioco acquistato</w:t>
              </w:r>
            </w:ins>
          </w:p>
        </w:tc>
      </w:tr>
      <w:tr w:rsidR="00C47404" w:rsidRPr="00C47404" w14:paraId="18817E9E" w14:textId="77777777" w:rsidTr="00403B0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2446B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Attori partecipanti</w:t>
            </w:r>
          </w:p>
          <w:p w14:paraId="4F5794C3" w14:textId="77777777" w:rsidR="00C47404" w:rsidRPr="00C47404" w:rsidRDefault="00C47404" w:rsidP="00C47404">
            <w:pPr>
              <w:rPr>
                <w:sz w:val="24"/>
                <w:szCs w:val="24"/>
              </w:rPr>
            </w:pP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2D926" w14:textId="77777777" w:rsidR="00C47404" w:rsidRPr="00C47404" w:rsidRDefault="00C47404" w:rsidP="00C47404">
            <w:p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Iniziato da: Utente registrato</w:t>
            </w:r>
          </w:p>
        </w:tc>
      </w:tr>
      <w:tr w:rsidR="00C47404" w:rsidRPr="00C47404" w14:paraId="6D936C34" w14:textId="77777777" w:rsidTr="00403B0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337F5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Flusso di eventi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69390" w14:textId="77777777" w:rsidR="00C47404" w:rsidRPr="00C47404" w:rsidRDefault="00C47404" w:rsidP="00C47404">
            <w:pPr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L’ utente inserisce nella barra di ricerca degli ordini una parola e preme su “</w:t>
            </w:r>
            <w:r w:rsidRPr="00C47404">
              <w:rPr>
                <w:i/>
                <w:iCs/>
                <w:sz w:val="24"/>
                <w:szCs w:val="24"/>
              </w:rPr>
              <w:t>Cerca</w:t>
            </w:r>
            <w:r w:rsidRPr="00C47404">
              <w:rPr>
                <w:sz w:val="24"/>
                <w:szCs w:val="24"/>
              </w:rPr>
              <w:t>”</w:t>
            </w:r>
          </w:p>
          <w:p w14:paraId="5DB7C1D2" w14:textId="77777777" w:rsidR="00C47404" w:rsidRPr="00C47404" w:rsidRDefault="00C47404" w:rsidP="00C47404">
            <w:pPr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Il sistema mostra tutti gli ordini effettuati dall’utente tali che contengono un gioco con nome uguale alla parola cercata</w:t>
            </w:r>
          </w:p>
        </w:tc>
      </w:tr>
      <w:tr w:rsidR="00C47404" w:rsidRPr="00C47404" w14:paraId="5FCDEA4A" w14:textId="77777777" w:rsidTr="00403B0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AFBB4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Condizioni d’entrata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7091F" w14:textId="77777777" w:rsidR="00C47404" w:rsidRPr="00C47404" w:rsidRDefault="00C47404" w:rsidP="00C47404">
            <w:pPr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L’ utente ha effettuato il login</w:t>
            </w:r>
          </w:p>
          <w:p w14:paraId="4C75D735" w14:textId="77777777" w:rsidR="00C47404" w:rsidRPr="00C47404" w:rsidRDefault="00C47404" w:rsidP="00C47404">
            <w:pPr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L’ utente si trova nella pagina dei suoi ordini</w:t>
            </w:r>
          </w:p>
        </w:tc>
      </w:tr>
      <w:tr w:rsidR="00C47404" w:rsidRPr="00C47404" w14:paraId="0F6F0581" w14:textId="77777777" w:rsidTr="00403B0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1F125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Condizioni d’uscita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D1798" w14:textId="77777777" w:rsidR="00C47404" w:rsidRPr="00C47404" w:rsidRDefault="00C47404" w:rsidP="00C47404">
            <w:pPr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L’ utente ha visualizzato una pagina con ordini contenenti giochi che hanno la parola cercata nel nome</w:t>
            </w:r>
          </w:p>
        </w:tc>
      </w:tr>
      <w:tr w:rsidR="00C47404" w:rsidRPr="00C47404" w14:paraId="6C305970" w14:textId="77777777" w:rsidTr="00403B0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2CCD4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Eccezioni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8A5E1" w14:textId="77777777" w:rsidR="00C47404" w:rsidRPr="00C47404" w:rsidRDefault="00C47404" w:rsidP="00C47404">
            <w:pPr>
              <w:rPr>
                <w:sz w:val="24"/>
                <w:szCs w:val="24"/>
              </w:rPr>
            </w:pPr>
            <w:bookmarkStart w:id="21" w:name="_Hlk529522368"/>
            <w:bookmarkEnd w:id="21"/>
          </w:p>
        </w:tc>
      </w:tr>
    </w:tbl>
    <w:p w14:paraId="16A8BDF8" w14:textId="081E525D" w:rsidR="00C47404" w:rsidRDefault="00C47404" w:rsidP="00031052"/>
    <w:p w14:paraId="0E4A6805" w14:textId="26B9067B" w:rsidR="00054B40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t>UC 20)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7360"/>
      </w:tblGrid>
      <w:tr w:rsidR="00054B40" w:rsidRPr="00054B40" w14:paraId="31CC7782" w14:textId="77777777" w:rsidTr="00403B06">
        <w:trPr>
          <w:trHeight w:val="283"/>
        </w:trPr>
        <w:tc>
          <w:tcPr>
            <w:tcW w:w="2841" w:type="dxa"/>
            <w:shd w:val="clear" w:color="auto" w:fill="auto"/>
          </w:tcPr>
          <w:p w14:paraId="64616887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Nome caso d’uso</w:t>
            </w:r>
          </w:p>
        </w:tc>
        <w:tc>
          <w:tcPr>
            <w:tcW w:w="7360" w:type="dxa"/>
            <w:shd w:val="clear" w:color="auto" w:fill="auto"/>
          </w:tcPr>
          <w:p w14:paraId="07F3DF5C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Cambiare lo stato di un ordine</w:t>
            </w:r>
          </w:p>
        </w:tc>
      </w:tr>
      <w:tr w:rsidR="00054B40" w:rsidRPr="00054B40" w14:paraId="29200A25" w14:textId="77777777" w:rsidTr="00403B06">
        <w:trPr>
          <w:trHeight w:val="730"/>
        </w:trPr>
        <w:tc>
          <w:tcPr>
            <w:tcW w:w="2841" w:type="dxa"/>
            <w:shd w:val="clear" w:color="auto" w:fill="auto"/>
          </w:tcPr>
          <w:p w14:paraId="0C117AB7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Attori partecipanti</w:t>
            </w:r>
          </w:p>
          <w:p w14:paraId="159D72B5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</w:tc>
        <w:tc>
          <w:tcPr>
            <w:tcW w:w="7360" w:type="dxa"/>
            <w:shd w:val="clear" w:color="auto" w:fill="auto"/>
          </w:tcPr>
          <w:p w14:paraId="54465462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Iniziato da: Gestore degli ordini</w:t>
            </w:r>
          </w:p>
        </w:tc>
      </w:tr>
      <w:tr w:rsidR="00054B40" w:rsidRPr="00054B40" w14:paraId="6B866A9E" w14:textId="77777777" w:rsidTr="00403B06">
        <w:trPr>
          <w:trHeight w:val="2373"/>
        </w:trPr>
        <w:tc>
          <w:tcPr>
            <w:tcW w:w="2841" w:type="dxa"/>
            <w:shd w:val="clear" w:color="auto" w:fill="auto"/>
          </w:tcPr>
          <w:p w14:paraId="4D31FF6A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lastRenderedPageBreak/>
              <w:t>Flusso di eventi</w:t>
            </w:r>
          </w:p>
        </w:tc>
        <w:tc>
          <w:tcPr>
            <w:tcW w:w="7360" w:type="dxa"/>
            <w:shd w:val="clear" w:color="auto" w:fill="auto"/>
          </w:tcPr>
          <w:p w14:paraId="12205469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  <w:p w14:paraId="7D52FDE2" w14:textId="77777777" w:rsidR="00054B40" w:rsidRPr="00054B40" w:rsidRDefault="00054B40" w:rsidP="00054B40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Il gestore degli ordini clicca sul pulsante cambia stato dell’ordine.</w:t>
            </w:r>
          </w:p>
          <w:p w14:paraId="73E2BAB7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  <w:p w14:paraId="5C21E2CF" w14:textId="77777777" w:rsidR="00054B40" w:rsidRPr="00054B40" w:rsidRDefault="00054B40" w:rsidP="00054B40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Il sistema mostra una lista di opzioni disponibili.</w:t>
            </w:r>
          </w:p>
          <w:p w14:paraId="1B07016F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  <w:p w14:paraId="76CEB7D1" w14:textId="77777777" w:rsidR="00054B40" w:rsidRPr="00054B40" w:rsidRDefault="00054B40" w:rsidP="00054B40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Il gestore degli ordini seleziona uno degli stati presenti nella lista.</w:t>
            </w:r>
          </w:p>
          <w:p w14:paraId="736ECB7A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  <w:p w14:paraId="7C80FF94" w14:textId="77777777" w:rsidR="00054B40" w:rsidRPr="00054B40" w:rsidRDefault="00054B40" w:rsidP="00054B40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Il sistema conferma l’avvenuto cambio di stato dell’ordine.</w:t>
            </w:r>
          </w:p>
          <w:p w14:paraId="7BD9BF22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</w:tc>
      </w:tr>
      <w:tr w:rsidR="00054B40" w:rsidRPr="00054B40" w14:paraId="03491150" w14:textId="77777777" w:rsidTr="00403B06">
        <w:trPr>
          <w:trHeight w:val="575"/>
        </w:trPr>
        <w:tc>
          <w:tcPr>
            <w:tcW w:w="2841" w:type="dxa"/>
            <w:shd w:val="clear" w:color="auto" w:fill="auto"/>
          </w:tcPr>
          <w:p w14:paraId="1EB52590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Condizioni d’entrata</w:t>
            </w:r>
          </w:p>
        </w:tc>
        <w:tc>
          <w:tcPr>
            <w:tcW w:w="7360" w:type="dxa"/>
            <w:shd w:val="clear" w:color="auto" w:fill="auto"/>
          </w:tcPr>
          <w:p w14:paraId="266ECA06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Il gestore degli ordini si trova nella pagina degli ordini e sta visualizzando i dettagli di un ordine.</w:t>
            </w:r>
          </w:p>
        </w:tc>
      </w:tr>
      <w:tr w:rsidR="00054B40" w:rsidRPr="00054B40" w14:paraId="6FD4077B" w14:textId="77777777" w:rsidTr="00403B06">
        <w:trPr>
          <w:trHeight w:val="575"/>
        </w:trPr>
        <w:tc>
          <w:tcPr>
            <w:tcW w:w="2841" w:type="dxa"/>
            <w:shd w:val="clear" w:color="auto" w:fill="auto"/>
          </w:tcPr>
          <w:p w14:paraId="2529E854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Condizioni d’uscita</w:t>
            </w:r>
          </w:p>
        </w:tc>
        <w:tc>
          <w:tcPr>
            <w:tcW w:w="7360" w:type="dxa"/>
            <w:shd w:val="clear" w:color="auto" w:fill="auto"/>
          </w:tcPr>
          <w:p w14:paraId="53C2B62F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Lo stato dell’ordine è stato cambiato.</w:t>
            </w:r>
          </w:p>
        </w:tc>
      </w:tr>
    </w:tbl>
    <w:p w14:paraId="2DAAD922" w14:textId="3374D1CC" w:rsidR="00054B40" w:rsidRDefault="00054B40" w:rsidP="00031052"/>
    <w:p w14:paraId="23A15EB8" w14:textId="77777777" w:rsidR="00F105A7" w:rsidRDefault="00F105A7" w:rsidP="00031052"/>
    <w:p w14:paraId="12554531" w14:textId="065CDC1C" w:rsidR="00DA3CFC" w:rsidRPr="00DA3CFC" w:rsidRDefault="00F105A7" w:rsidP="00031052">
      <w:pPr>
        <w:rPr>
          <w:sz w:val="24"/>
          <w:szCs w:val="24"/>
        </w:rPr>
      </w:pPr>
      <w:r>
        <w:rPr>
          <w:sz w:val="24"/>
          <w:szCs w:val="24"/>
        </w:rPr>
        <w:t>UC 21)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7360"/>
      </w:tblGrid>
      <w:tr w:rsidR="00DA3CFC" w:rsidRPr="00DA3CFC" w14:paraId="357D36D7" w14:textId="77777777" w:rsidTr="00F105A7">
        <w:trPr>
          <w:trHeight w:val="283"/>
        </w:trPr>
        <w:tc>
          <w:tcPr>
            <w:tcW w:w="2841" w:type="dxa"/>
            <w:shd w:val="clear" w:color="auto" w:fill="auto"/>
          </w:tcPr>
          <w:p w14:paraId="3C99B5D4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Nome caso d’uso</w:t>
            </w:r>
          </w:p>
        </w:tc>
        <w:tc>
          <w:tcPr>
            <w:tcW w:w="7360" w:type="dxa"/>
            <w:shd w:val="clear" w:color="auto" w:fill="auto"/>
          </w:tcPr>
          <w:p w14:paraId="6FE168C5" w14:textId="40C2E585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 xml:space="preserve">Inserire </w:t>
            </w:r>
            <w:ins w:id="22" w:author="Michele Castellaneta" w:date="2018-11-30T11:20:00Z">
              <w:r w:rsidR="007F5F67">
                <w:rPr>
                  <w:sz w:val="24"/>
                  <w:szCs w:val="24"/>
                </w:rPr>
                <w:t>t</w:t>
              </w:r>
            </w:ins>
            <w:del w:id="23" w:author="Michele Castellaneta" w:date="2018-11-30T11:20:00Z">
              <w:r w:rsidRPr="00DA3CFC" w:rsidDel="007F5F67">
                <w:rPr>
                  <w:sz w:val="24"/>
                  <w:szCs w:val="24"/>
                </w:rPr>
                <w:delText>t</w:delText>
              </w:r>
            </w:del>
            <w:r w:rsidRPr="00DA3CFC">
              <w:rPr>
                <w:sz w:val="24"/>
                <w:szCs w:val="24"/>
              </w:rPr>
              <w:t xml:space="preserve">racking </w:t>
            </w:r>
            <w:del w:id="24" w:author="Michele Castellaneta" w:date="2018-11-30T11:20:00Z">
              <w:r w:rsidRPr="00DA3CFC" w:rsidDel="007F5F67">
                <w:rPr>
                  <w:sz w:val="24"/>
                  <w:szCs w:val="24"/>
                </w:rPr>
                <w:delText xml:space="preserve">id </w:delText>
              </w:r>
            </w:del>
            <w:ins w:id="25" w:author="Michele Castellaneta" w:date="2018-11-30T11:20:00Z">
              <w:r w:rsidR="007F5F67">
                <w:rPr>
                  <w:sz w:val="24"/>
                  <w:szCs w:val="24"/>
                </w:rPr>
                <w:t>ID</w:t>
              </w:r>
              <w:r w:rsidR="007F5F67" w:rsidRPr="00DA3CFC">
                <w:rPr>
                  <w:sz w:val="24"/>
                  <w:szCs w:val="24"/>
                </w:rPr>
                <w:t xml:space="preserve"> </w:t>
              </w:r>
              <w:r w:rsidR="007F5F67">
                <w:rPr>
                  <w:sz w:val="24"/>
                  <w:szCs w:val="24"/>
                </w:rPr>
                <w:t>di</w:t>
              </w:r>
            </w:ins>
            <w:del w:id="26" w:author="Michele Castellaneta" w:date="2018-11-30T11:20:00Z">
              <w:r w:rsidRPr="00DA3CFC" w:rsidDel="007F5F67">
                <w:rPr>
                  <w:sz w:val="24"/>
                  <w:szCs w:val="24"/>
                </w:rPr>
                <w:delText>in</w:delText>
              </w:r>
            </w:del>
            <w:r w:rsidRPr="00DA3CFC">
              <w:rPr>
                <w:sz w:val="24"/>
                <w:szCs w:val="24"/>
              </w:rPr>
              <w:t xml:space="preserve"> un ordine</w:t>
            </w:r>
          </w:p>
        </w:tc>
      </w:tr>
      <w:tr w:rsidR="00DA3CFC" w:rsidRPr="00DA3CFC" w14:paraId="6015F0D1" w14:textId="77777777" w:rsidTr="00F105A7">
        <w:trPr>
          <w:trHeight w:val="730"/>
        </w:trPr>
        <w:tc>
          <w:tcPr>
            <w:tcW w:w="2841" w:type="dxa"/>
            <w:shd w:val="clear" w:color="auto" w:fill="auto"/>
          </w:tcPr>
          <w:p w14:paraId="1FADB7E4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Attori partecipanti</w:t>
            </w:r>
          </w:p>
          <w:p w14:paraId="66745AE0" w14:textId="77777777" w:rsidR="00DA3CFC" w:rsidRPr="00DA3CFC" w:rsidRDefault="00DA3CFC" w:rsidP="00DA3CFC">
            <w:pPr>
              <w:rPr>
                <w:sz w:val="24"/>
                <w:szCs w:val="24"/>
              </w:rPr>
            </w:pPr>
          </w:p>
        </w:tc>
        <w:tc>
          <w:tcPr>
            <w:tcW w:w="7360" w:type="dxa"/>
            <w:shd w:val="clear" w:color="auto" w:fill="auto"/>
          </w:tcPr>
          <w:p w14:paraId="18CF344B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Iniziato da: Gestore degli ordini</w:t>
            </w:r>
          </w:p>
        </w:tc>
      </w:tr>
      <w:tr w:rsidR="00DA3CFC" w:rsidRPr="00DA3CFC" w14:paraId="7653C230" w14:textId="77777777" w:rsidTr="00F105A7">
        <w:trPr>
          <w:trHeight w:val="2373"/>
        </w:trPr>
        <w:tc>
          <w:tcPr>
            <w:tcW w:w="2841" w:type="dxa"/>
            <w:shd w:val="clear" w:color="auto" w:fill="auto"/>
          </w:tcPr>
          <w:p w14:paraId="44C47E62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Flusso di eventi</w:t>
            </w:r>
          </w:p>
        </w:tc>
        <w:tc>
          <w:tcPr>
            <w:tcW w:w="7360" w:type="dxa"/>
            <w:shd w:val="clear" w:color="auto" w:fill="auto"/>
          </w:tcPr>
          <w:p w14:paraId="41314420" w14:textId="76E79206" w:rsidR="00DA3CFC" w:rsidRPr="00DA3CFC" w:rsidRDefault="00DA3CFC" w:rsidP="00DA3CFC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 xml:space="preserve">Il gestore degli ordini clicca sul pulsante inserisci tracking </w:t>
            </w:r>
            <w:del w:id="27" w:author="Michele Castellaneta" w:date="2018-11-30T11:20:00Z">
              <w:r w:rsidRPr="00DA3CFC" w:rsidDel="007F5F67">
                <w:rPr>
                  <w:sz w:val="24"/>
                  <w:szCs w:val="24"/>
                </w:rPr>
                <w:delText xml:space="preserve">id </w:delText>
              </w:r>
            </w:del>
            <w:ins w:id="28" w:author="Michele Castellaneta" w:date="2018-11-30T11:20:00Z">
              <w:r w:rsidR="007F5F67">
                <w:rPr>
                  <w:sz w:val="24"/>
                  <w:szCs w:val="24"/>
                </w:rPr>
                <w:t>ID</w:t>
              </w:r>
              <w:r w:rsidR="007F5F67" w:rsidRPr="00DA3CFC">
                <w:rPr>
                  <w:sz w:val="24"/>
                  <w:szCs w:val="24"/>
                </w:rPr>
                <w:t xml:space="preserve"> </w:t>
              </w:r>
            </w:ins>
            <w:r w:rsidRPr="00DA3CFC">
              <w:rPr>
                <w:sz w:val="24"/>
                <w:szCs w:val="24"/>
              </w:rPr>
              <w:t>e inserisce il codice di tracciamento per quell’ordine.</w:t>
            </w:r>
          </w:p>
          <w:p w14:paraId="1A0F6741" w14:textId="77777777" w:rsidR="00DA3CFC" w:rsidRPr="00DA3CFC" w:rsidRDefault="00DA3CFC" w:rsidP="00DA3CFC">
            <w:pPr>
              <w:rPr>
                <w:sz w:val="24"/>
                <w:szCs w:val="24"/>
              </w:rPr>
            </w:pPr>
          </w:p>
          <w:p w14:paraId="5BF8E41B" w14:textId="63A1FB24" w:rsidR="00DA3CFC" w:rsidRPr="00DA3CFC" w:rsidRDefault="00DA3CFC" w:rsidP="00DA3CFC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 xml:space="preserve">Il sistema conferma l’avvenuto inserimento del tracking </w:t>
            </w:r>
            <w:del w:id="29" w:author="Michele Castellaneta" w:date="2018-11-30T11:20:00Z">
              <w:r w:rsidRPr="00DA3CFC" w:rsidDel="007F5F67">
                <w:rPr>
                  <w:sz w:val="24"/>
                  <w:szCs w:val="24"/>
                </w:rPr>
                <w:delText>id</w:delText>
              </w:r>
            </w:del>
            <w:ins w:id="30" w:author="Michele Castellaneta" w:date="2018-11-30T11:20:00Z">
              <w:r w:rsidR="007F5F67">
                <w:rPr>
                  <w:sz w:val="24"/>
                  <w:szCs w:val="24"/>
                </w:rPr>
                <w:t>ID</w:t>
              </w:r>
            </w:ins>
            <w:r w:rsidRPr="00DA3CFC">
              <w:rPr>
                <w:sz w:val="24"/>
                <w:szCs w:val="24"/>
              </w:rPr>
              <w:t>.</w:t>
            </w:r>
          </w:p>
        </w:tc>
      </w:tr>
      <w:tr w:rsidR="00DA3CFC" w:rsidRPr="00DA3CFC" w14:paraId="52A742F5" w14:textId="77777777" w:rsidTr="00F105A7">
        <w:trPr>
          <w:trHeight w:val="575"/>
        </w:trPr>
        <w:tc>
          <w:tcPr>
            <w:tcW w:w="2841" w:type="dxa"/>
            <w:shd w:val="clear" w:color="auto" w:fill="auto"/>
          </w:tcPr>
          <w:p w14:paraId="064D983D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360" w:type="dxa"/>
            <w:shd w:val="clear" w:color="auto" w:fill="auto"/>
          </w:tcPr>
          <w:p w14:paraId="69D605BE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Il gestore degli ordini si trova nella pagina degli ordini e sta visualizzando i dettagli di un ordine.</w:t>
            </w:r>
          </w:p>
        </w:tc>
      </w:tr>
      <w:tr w:rsidR="00DA3CFC" w:rsidRPr="00DA3CFC" w14:paraId="4B529B10" w14:textId="77777777" w:rsidTr="00F105A7">
        <w:trPr>
          <w:trHeight w:val="575"/>
        </w:trPr>
        <w:tc>
          <w:tcPr>
            <w:tcW w:w="2841" w:type="dxa"/>
            <w:shd w:val="clear" w:color="auto" w:fill="auto"/>
          </w:tcPr>
          <w:p w14:paraId="75C09149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Condizioni d’uscita</w:t>
            </w:r>
          </w:p>
        </w:tc>
        <w:tc>
          <w:tcPr>
            <w:tcW w:w="7360" w:type="dxa"/>
            <w:shd w:val="clear" w:color="auto" w:fill="auto"/>
          </w:tcPr>
          <w:p w14:paraId="77928704" w14:textId="72BFB4CA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 xml:space="preserve">Il tracking </w:t>
            </w:r>
            <w:del w:id="31" w:author="Michele Castellaneta" w:date="2018-11-30T11:20:00Z">
              <w:r w:rsidRPr="00DA3CFC" w:rsidDel="007F5F67">
                <w:rPr>
                  <w:sz w:val="24"/>
                  <w:szCs w:val="24"/>
                </w:rPr>
                <w:delText xml:space="preserve">id </w:delText>
              </w:r>
            </w:del>
            <w:ins w:id="32" w:author="Michele Castellaneta" w:date="2018-11-30T11:20:00Z">
              <w:r w:rsidR="007F5F67">
                <w:rPr>
                  <w:sz w:val="24"/>
                  <w:szCs w:val="24"/>
                </w:rPr>
                <w:t>ID</w:t>
              </w:r>
              <w:r w:rsidR="007F5F67" w:rsidRPr="00DA3CFC">
                <w:rPr>
                  <w:sz w:val="24"/>
                  <w:szCs w:val="24"/>
                </w:rPr>
                <w:t xml:space="preserve"> </w:t>
              </w:r>
            </w:ins>
            <w:r w:rsidRPr="00DA3CFC">
              <w:rPr>
                <w:sz w:val="24"/>
                <w:szCs w:val="24"/>
              </w:rPr>
              <w:t>è stato inserito.</w:t>
            </w:r>
          </w:p>
        </w:tc>
      </w:tr>
    </w:tbl>
    <w:p w14:paraId="2DB94222" w14:textId="2A0525A5" w:rsidR="00DA3CFC" w:rsidRDefault="00DA3CFC" w:rsidP="00031052">
      <w:pPr>
        <w:rPr>
          <w:sz w:val="24"/>
          <w:szCs w:val="24"/>
        </w:rPr>
      </w:pPr>
    </w:p>
    <w:p w14:paraId="69C2D8DF" w14:textId="0C01591D" w:rsidR="000C3042" w:rsidRDefault="000C3042" w:rsidP="000C3042">
      <w:pPr>
        <w:pStyle w:val="Titolo1"/>
      </w:pPr>
      <w:r>
        <w:lastRenderedPageBreak/>
        <w:t>Gestione Catalogo</w:t>
      </w:r>
    </w:p>
    <w:p w14:paraId="2AC46D3A" w14:textId="16EFACA3" w:rsidR="00354310" w:rsidRDefault="00983D76" w:rsidP="00354310">
      <w:r>
        <w:rPr>
          <w:noProof/>
        </w:rPr>
        <w:drawing>
          <wp:inline distT="0" distB="0" distL="0" distR="0" wp14:anchorId="03BE9A12" wp14:editId="2458E5EF">
            <wp:extent cx="6645910" cy="2790825"/>
            <wp:effectExtent l="0" t="0" r="254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stione Catalog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5B69" w14:textId="77777777" w:rsidR="00354310" w:rsidRPr="00354310" w:rsidRDefault="00354310" w:rsidP="00354310"/>
    <w:p w14:paraId="60041731" w14:textId="17FAAC56" w:rsidR="000C3042" w:rsidRDefault="000C3042" w:rsidP="000C3042"/>
    <w:p w14:paraId="06B22A8D" w14:textId="69536DFD" w:rsidR="000C3042" w:rsidRPr="000C3042" w:rsidRDefault="000C3042" w:rsidP="000C3042">
      <w:pPr>
        <w:rPr>
          <w:sz w:val="24"/>
          <w:szCs w:val="24"/>
        </w:rPr>
      </w:pPr>
      <w:r w:rsidRPr="000C3042">
        <w:rPr>
          <w:sz w:val="24"/>
          <w:szCs w:val="24"/>
        </w:rPr>
        <w:t>UC 22)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0C3042" w:rsidRPr="000C3042" w14:paraId="62DD41E2" w14:textId="77777777" w:rsidTr="00CB0DF6">
        <w:trPr>
          <w:trHeight w:val="440"/>
        </w:trPr>
        <w:tc>
          <w:tcPr>
            <w:tcW w:w="2841" w:type="dxa"/>
            <w:shd w:val="clear" w:color="auto" w:fill="auto"/>
          </w:tcPr>
          <w:p w14:paraId="7ACB1E65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5D5A0E23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Visualizzare catalogo</w:t>
            </w:r>
          </w:p>
        </w:tc>
      </w:tr>
      <w:tr w:rsidR="000C3042" w:rsidRPr="000C3042" w14:paraId="6B7B7FD3" w14:textId="77777777" w:rsidTr="00CB0DF6">
        <w:trPr>
          <w:trHeight w:val="730"/>
        </w:trPr>
        <w:tc>
          <w:tcPr>
            <w:tcW w:w="2841" w:type="dxa"/>
            <w:shd w:val="clear" w:color="auto" w:fill="auto"/>
          </w:tcPr>
          <w:p w14:paraId="5D356DE4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Attori partecipanti</w:t>
            </w:r>
          </w:p>
          <w:p w14:paraId="65C5A828" w14:textId="77777777" w:rsidR="000C3042" w:rsidRPr="000C3042" w:rsidRDefault="000C3042" w:rsidP="000C3042">
            <w:pPr>
              <w:rPr>
                <w:sz w:val="24"/>
                <w:szCs w:val="24"/>
              </w:rPr>
            </w:pPr>
          </w:p>
        </w:tc>
        <w:tc>
          <w:tcPr>
            <w:tcW w:w="6876" w:type="dxa"/>
            <w:shd w:val="clear" w:color="auto" w:fill="auto"/>
          </w:tcPr>
          <w:p w14:paraId="6AD0E8AF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Iniziato da: Utente autenticato oppure utente non autenticato.</w:t>
            </w:r>
          </w:p>
        </w:tc>
      </w:tr>
      <w:tr w:rsidR="000C3042" w:rsidRPr="000C3042" w14:paraId="386ED670" w14:textId="77777777" w:rsidTr="00CB0DF6">
        <w:trPr>
          <w:trHeight w:val="2373"/>
        </w:trPr>
        <w:tc>
          <w:tcPr>
            <w:tcW w:w="2841" w:type="dxa"/>
            <w:shd w:val="clear" w:color="auto" w:fill="auto"/>
          </w:tcPr>
          <w:p w14:paraId="7BE3C466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Flusso di eventi</w:t>
            </w:r>
          </w:p>
        </w:tc>
        <w:tc>
          <w:tcPr>
            <w:tcW w:w="6876" w:type="dxa"/>
            <w:shd w:val="clear" w:color="auto" w:fill="auto"/>
          </w:tcPr>
          <w:p w14:paraId="6BF27BE8" w14:textId="77777777" w:rsidR="000C3042" w:rsidRPr="000C3042" w:rsidRDefault="000C3042" w:rsidP="000C3042">
            <w:pPr>
              <w:rPr>
                <w:sz w:val="24"/>
                <w:szCs w:val="24"/>
              </w:rPr>
            </w:pPr>
          </w:p>
          <w:p w14:paraId="5088610D" w14:textId="77777777" w:rsidR="000C3042" w:rsidRPr="000C3042" w:rsidRDefault="000C3042" w:rsidP="000C3042">
            <w:pPr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Il caso d’uso inizia quando l’utente clicca sul pulsante catalogo.</w:t>
            </w:r>
          </w:p>
          <w:p w14:paraId="1B000D9C" w14:textId="77777777" w:rsidR="000C3042" w:rsidRPr="000C3042" w:rsidRDefault="000C3042" w:rsidP="000C3042">
            <w:pPr>
              <w:rPr>
                <w:sz w:val="24"/>
                <w:szCs w:val="24"/>
              </w:rPr>
            </w:pPr>
          </w:p>
          <w:p w14:paraId="6C16E400" w14:textId="77777777" w:rsidR="000C3042" w:rsidRPr="000C3042" w:rsidRDefault="000C3042" w:rsidP="000C3042">
            <w:pPr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Il sistema mostra all’utente tutti i prodotti che sono attualmente in vendita.</w:t>
            </w:r>
          </w:p>
          <w:p w14:paraId="4535B508" w14:textId="77777777" w:rsidR="000C3042" w:rsidRPr="000C3042" w:rsidRDefault="000C3042" w:rsidP="000C3042">
            <w:pPr>
              <w:rPr>
                <w:sz w:val="24"/>
                <w:szCs w:val="24"/>
              </w:rPr>
            </w:pPr>
          </w:p>
        </w:tc>
      </w:tr>
      <w:tr w:rsidR="000C3042" w:rsidRPr="000C3042" w14:paraId="0815CFDB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0F255B0F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27231628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L'utente visualizza il pulsante catalogo.</w:t>
            </w:r>
          </w:p>
        </w:tc>
      </w:tr>
      <w:tr w:rsidR="000C3042" w:rsidRPr="000C3042" w14:paraId="137261D1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47D3B76F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203103FA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L’utente visualizza il catalogo.</w:t>
            </w:r>
          </w:p>
        </w:tc>
      </w:tr>
    </w:tbl>
    <w:p w14:paraId="261F5A28" w14:textId="5ACCE1ED" w:rsidR="000C3042" w:rsidRPr="002677F9" w:rsidRDefault="000C3042" w:rsidP="000C3042">
      <w:pPr>
        <w:rPr>
          <w:sz w:val="24"/>
          <w:szCs w:val="24"/>
        </w:rPr>
      </w:pPr>
    </w:p>
    <w:p w14:paraId="01042522" w14:textId="0E322DD8" w:rsidR="002677F9" w:rsidRPr="002677F9" w:rsidRDefault="002677F9" w:rsidP="000C3042">
      <w:pPr>
        <w:rPr>
          <w:sz w:val="24"/>
          <w:szCs w:val="24"/>
        </w:rPr>
      </w:pPr>
      <w:r w:rsidRPr="002677F9">
        <w:rPr>
          <w:sz w:val="24"/>
          <w:szCs w:val="24"/>
        </w:rPr>
        <w:t>UC 23)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3"/>
        <w:gridCol w:w="6805"/>
      </w:tblGrid>
      <w:tr w:rsidR="002677F9" w:rsidRPr="002677F9" w14:paraId="6DC05A53" w14:textId="77777777" w:rsidTr="00CB0DF6">
        <w:trPr>
          <w:trHeight w:val="425"/>
        </w:trPr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66963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bookmarkStart w:id="33" w:name="_Hlk530564304"/>
            <w:r w:rsidRPr="002677F9">
              <w:rPr>
                <w:i/>
                <w:iCs/>
                <w:sz w:val="24"/>
                <w:szCs w:val="24"/>
              </w:rPr>
              <w:t>Nome caso d’uso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5D170" w14:textId="684B04C7" w:rsidR="002677F9" w:rsidRPr="002677F9" w:rsidRDefault="002677F9" w:rsidP="002677F9">
            <w:pPr>
              <w:rPr>
                <w:sz w:val="24"/>
                <w:szCs w:val="24"/>
              </w:rPr>
            </w:pPr>
            <w:commentRangeStart w:id="34"/>
            <w:r w:rsidRPr="002677F9">
              <w:rPr>
                <w:sz w:val="24"/>
                <w:szCs w:val="24"/>
              </w:rPr>
              <w:t>Ricerca di un gioco</w:t>
            </w:r>
            <w:commentRangeEnd w:id="34"/>
            <w:r w:rsidRPr="002677F9">
              <w:rPr>
                <w:sz w:val="24"/>
                <w:szCs w:val="24"/>
              </w:rPr>
              <w:commentReference w:id="34"/>
            </w:r>
            <w:ins w:id="35" w:author="Michele Castellaneta" w:date="2018-11-30T11:21:00Z">
              <w:r w:rsidR="007F5F67">
                <w:rPr>
                  <w:sz w:val="24"/>
                  <w:szCs w:val="24"/>
                </w:rPr>
                <w:t xml:space="preserve"> in base ad una parola chiave</w:t>
              </w:r>
            </w:ins>
          </w:p>
        </w:tc>
      </w:tr>
      <w:tr w:rsidR="002677F9" w:rsidRPr="002677F9" w14:paraId="2E937CED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61B8A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Attori partecipanti</w:t>
            </w:r>
          </w:p>
          <w:p w14:paraId="0D6B3A81" w14:textId="77777777" w:rsidR="002677F9" w:rsidRPr="002677F9" w:rsidRDefault="002677F9" w:rsidP="002677F9">
            <w:pPr>
              <w:rPr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01145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Iniziato da: Utente registrato, Utente non registrato</w:t>
            </w:r>
          </w:p>
        </w:tc>
      </w:tr>
      <w:tr w:rsidR="002677F9" w:rsidRPr="002677F9" w14:paraId="1A8B7BBE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C6969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Flusso di eventi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D4CEC4" w14:textId="77777777" w:rsidR="002677F9" w:rsidRPr="002677F9" w:rsidRDefault="002677F9" w:rsidP="002677F9">
            <w:pPr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L’ utente inserisce nella barra di ricerca una parola e preme su “</w:t>
            </w:r>
            <w:r w:rsidRPr="002677F9">
              <w:rPr>
                <w:i/>
                <w:iCs/>
                <w:sz w:val="24"/>
                <w:szCs w:val="24"/>
              </w:rPr>
              <w:t>Cerca</w:t>
            </w:r>
            <w:r w:rsidRPr="002677F9">
              <w:rPr>
                <w:sz w:val="24"/>
                <w:szCs w:val="24"/>
              </w:rPr>
              <w:t>”</w:t>
            </w:r>
          </w:p>
          <w:p w14:paraId="7C0D0526" w14:textId="77777777" w:rsidR="002677F9" w:rsidRPr="002677F9" w:rsidRDefault="002677F9" w:rsidP="002677F9">
            <w:pPr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 xml:space="preserve">Il sistema mostra </w:t>
            </w:r>
            <w:r w:rsidRPr="002677F9">
              <w:rPr>
                <w:i/>
                <w:iCs/>
                <w:sz w:val="24"/>
                <w:szCs w:val="24"/>
              </w:rPr>
              <w:t>Nome, Prezzo, Piattaforma</w:t>
            </w:r>
            <w:r w:rsidRPr="002677F9">
              <w:rPr>
                <w:sz w:val="24"/>
                <w:szCs w:val="24"/>
              </w:rPr>
              <w:t xml:space="preserve"> dei giochi che contengono tale parola nel nome </w:t>
            </w:r>
          </w:p>
        </w:tc>
      </w:tr>
      <w:tr w:rsidR="002677F9" w:rsidRPr="002677F9" w14:paraId="0888CAE8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6E217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lastRenderedPageBreak/>
              <w:t>Condizioni d’entrata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C83CB" w14:textId="77777777" w:rsidR="002677F9" w:rsidRPr="002677F9" w:rsidRDefault="002677F9" w:rsidP="002677F9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L’ utente visualizza la barra di ricerca dei giochi</w:t>
            </w:r>
          </w:p>
        </w:tc>
      </w:tr>
      <w:tr w:rsidR="002677F9" w:rsidRPr="002677F9" w14:paraId="3A76CAAE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CD6B0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Condizioni d’uscita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4DE73" w14:textId="77777777" w:rsidR="002677F9" w:rsidRPr="002677F9" w:rsidRDefault="002677F9" w:rsidP="002677F9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L’ utente ha visualizzato i giochi che contengono la parola cercata nel nome</w:t>
            </w:r>
          </w:p>
        </w:tc>
      </w:tr>
      <w:tr w:rsidR="002677F9" w:rsidRPr="002677F9" w14:paraId="0BEEB4EB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4A4B27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Eccezioni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1FE1F" w14:textId="12241B72" w:rsidR="002677F9" w:rsidRPr="00131684" w:rsidRDefault="00131684" w:rsidP="00131684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 punto 2, se non viene trovata alcuna corrispondenza, il sistema</w:t>
            </w:r>
            <w:r w:rsidR="0054086C">
              <w:rPr>
                <w:sz w:val="24"/>
                <w:szCs w:val="24"/>
              </w:rPr>
              <w:t xml:space="preserve"> mostra il seguente messaggio</w:t>
            </w:r>
            <w:ins w:id="36" w:author="Michele Castellaneta" w:date="2018-11-30T11:15:00Z">
              <w:r w:rsidR="007F5F67">
                <w:rPr>
                  <w:sz w:val="24"/>
                  <w:szCs w:val="24"/>
                </w:rPr>
                <w:t>: “Nessuna Corrispondenza Trovata”</w:t>
              </w:r>
            </w:ins>
            <w:r w:rsidR="0054086C">
              <w:rPr>
                <w:sz w:val="24"/>
                <w:szCs w:val="24"/>
              </w:rPr>
              <w:t xml:space="preserve"> </w:t>
            </w:r>
          </w:p>
        </w:tc>
      </w:tr>
      <w:bookmarkEnd w:id="33"/>
    </w:tbl>
    <w:p w14:paraId="08692472" w14:textId="77777777" w:rsidR="002677F9" w:rsidRPr="000C3042" w:rsidRDefault="002677F9" w:rsidP="000C3042"/>
    <w:p w14:paraId="1A36A093" w14:textId="486A62DB" w:rsidR="000C3042" w:rsidRPr="002677F9" w:rsidRDefault="002677F9" w:rsidP="000C3042">
      <w:pPr>
        <w:rPr>
          <w:sz w:val="24"/>
          <w:szCs w:val="24"/>
        </w:rPr>
      </w:pPr>
      <w:r w:rsidRPr="002677F9">
        <w:rPr>
          <w:sz w:val="24"/>
          <w:szCs w:val="24"/>
        </w:rPr>
        <w:t>UC 24)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5"/>
        <w:gridCol w:w="6803"/>
      </w:tblGrid>
      <w:tr w:rsidR="002677F9" w:rsidRPr="002677F9" w14:paraId="3568E578" w14:textId="77777777" w:rsidTr="00CB0DF6">
        <w:trPr>
          <w:trHeight w:val="425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A81DD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Nome caso d’uso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4E383" w14:textId="30F400E9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Inserire un</w:t>
            </w:r>
            <w:r w:rsidR="00CB0DF6">
              <w:rPr>
                <w:sz w:val="24"/>
                <w:szCs w:val="24"/>
              </w:rPr>
              <w:t xml:space="preserve"> gioco</w:t>
            </w:r>
            <w:r w:rsidRPr="002677F9">
              <w:rPr>
                <w:sz w:val="24"/>
                <w:szCs w:val="24"/>
              </w:rPr>
              <w:t xml:space="preserve"> nel catalogo</w:t>
            </w:r>
          </w:p>
        </w:tc>
      </w:tr>
      <w:tr w:rsidR="002677F9" w:rsidRPr="002677F9" w14:paraId="4E9AF1AA" w14:textId="77777777" w:rsidTr="00CB0DF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7EE02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Attori partecipanti</w:t>
            </w:r>
          </w:p>
          <w:p w14:paraId="40B28C28" w14:textId="77777777" w:rsidR="002677F9" w:rsidRPr="002677F9" w:rsidRDefault="002677F9" w:rsidP="002677F9">
            <w:pPr>
              <w:rPr>
                <w:sz w:val="24"/>
                <w:szCs w:val="24"/>
              </w:rPr>
            </w:pP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7B4AC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Iniziato da: Gestore del catalogo</w:t>
            </w:r>
          </w:p>
        </w:tc>
      </w:tr>
      <w:tr w:rsidR="002677F9" w:rsidRPr="002677F9" w14:paraId="0B423D33" w14:textId="77777777" w:rsidTr="00CB0DF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5F607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Flusso di eventi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2C3A45" w14:textId="77777777" w:rsidR="002677F9" w:rsidRPr="002677F9" w:rsidRDefault="002677F9" w:rsidP="002677F9">
            <w:pPr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Il Gestore del catalogo clicca sul pulsante “Aggiungi gioco”</w:t>
            </w:r>
          </w:p>
          <w:p w14:paraId="39C426BC" w14:textId="77777777" w:rsidR="002677F9" w:rsidRPr="002677F9" w:rsidRDefault="002677F9" w:rsidP="002677F9">
            <w:pPr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 xml:space="preserve">Il sistema mostra una pagina contenente un </w:t>
            </w:r>
            <w:proofErr w:type="spellStart"/>
            <w:r w:rsidRPr="002677F9">
              <w:rPr>
                <w:sz w:val="24"/>
                <w:szCs w:val="24"/>
              </w:rPr>
              <w:t>form</w:t>
            </w:r>
            <w:proofErr w:type="spellEnd"/>
            <w:r w:rsidRPr="002677F9">
              <w:rPr>
                <w:sz w:val="24"/>
                <w:szCs w:val="24"/>
              </w:rPr>
              <w:t xml:space="preserve"> che permette di inserire:</w:t>
            </w:r>
          </w:p>
          <w:p w14:paraId="350EC095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 xml:space="preserve">- Serial </w:t>
            </w:r>
            <w:proofErr w:type="spellStart"/>
            <w:r w:rsidRPr="002677F9">
              <w:rPr>
                <w:sz w:val="24"/>
                <w:szCs w:val="24"/>
              </w:rPr>
              <w:t>Number</w:t>
            </w:r>
            <w:proofErr w:type="spellEnd"/>
            <w:r w:rsidRPr="002677F9">
              <w:rPr>
                <w:sz w:val="24"/>
                <w:szCs w:val="24"/>
              </w:rPr>
              <w:t xml:space="preserve"> </w:t>
            </w:r>
          </w:p>
          <w:p w14:paraId="11FED625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- Nome</w:t>
            </w:r>
          </w:p>
          <w:p w14:paraId="7869FDE3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- Link Video</w:t>
            </w:r>
          </w:p>
          <w:p w14:paraId="153DF35D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 xml:space="preserve">- Prezzo </w:t>
            </w:r>
          </w:p>
          <w:p w14:paraId="04AE010B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 xml:space="preserve">- Anno </w:t>
            </w:r>
          </w:p>
          <w:p w14:paraId="226AB6B3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- PEGI</w:t>
            </w:r>
          </w:p>
          <w:p w14:paraId="72EFB13D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- Piattaforma</w:t>
            </w:r>
          </w:p>
          <w:p w14:paraId="706F648C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- Genere</w:t>
            </w:r>
          </w:p>
          <w:p w14:paraId="7C714492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- Descrizione</w:t>
            </w:r>
          </w:p>
          <w:p w14:paraId="20607CAB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- IVA</w:t>
            </w:r>
          </w:p>
          <w:p w14:paraId="309B67B1" w14:textId="77777777" w:rsidR="002677F9" w:rsidRPr="002677F9" w:rsidRDefault="002677F9" w:rsidP="002677F9">
            <w:pPr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 xml:space="preserve">Il Gestore del catalogo inserisce i dati nel </w:t>
            </w:r>
            <w:proofErr w:type="spellStart"/>
            <w:r w:rsidRPr="002677F9">
              <w:rPr>
                <w:sz w:val="24"/>
                <w:szCs w:val="24"/>
              </w:rPr>
              <w:t>form</w:t>
            </w:r>
            <w:proofErr w:type="spellEnd"/>
            <w:r w:rsidRPr="002677F9">
              <w:rPr>
                <w:sz w:val="24"/>
                <w:szCs w:val="24"/>
              </w:rPr>
              <w:t xml:space="preserve"> e clicca su “</w:t>
            </w:r>
            <w:r w:rsidRPr="002677F9">
              <w:rPr>
                <w:i/>
                <w:iCs/>
                <w:sz w:val="24"/>
                <w:szCs w:val="24"/>
              </w:rPr>
              <w:t>Conferma</w:t>
            </w:r>
            <w:r w:rsidRPr="002677F9">
              <w:rPr>
                <w:sz w:val="24"/>
                <w:szCs w:val="24"/>
              </w:rPr>
              <w:t>”</w:t>
            </w:r>
          </w:p>
          <w:p w14:paraId="54E5B449" w14:textId="77777777" w:rsidR="002677F9" w:rsidRPr="002677F9" w:rsidRDefault="002677F9" w:rsidP="002677F9">
            <w:pPr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Il sistema mostra il catalogo aggiornato con il nuovo gioco</w:t>
            </w:r>
          </w:p>
        </w:tc>
      </w:tr>
      <w:tr w:rsidR="002677F9" w:rsidRPr="002677F9" w14:paraId="2BE9BEDF" w14:textId="77777777" w:rsidTr="00CB0DF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2777E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Condizioni d’entrata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EC576" w14:textId="77777777" w:rsidR="002677F9" w:rsidRPr="002677F9" w:rsidRDefault="002677F9" w:rsidP="002677F9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Il Gestore del catalogo ha effettuato il login</w:t>
            </w:r>
          </w:p>
          <w:p w14:paraId="558A0B8B" w14:textId="77777777" w:rsidR="002677F9" w:rsidRPr="002677F9" w:rsidRDefault="002677F9" w:rsidP="002677F9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Il Gestore del catalogo si trova nella pagina di gestione del catalogo</w:t>
            </w:r>
          </w:p>
        </w:tc>
      </w:tr>
      <w:tr w:rsidR="002677F9" w:rsidRPr="002677F9" w14:paraId="2ACC1DBB" w14:textId="77777777" w:rsidTr="00CB0DF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C2FA7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Condizioni d’uscita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CEDD1" w14:textId="77777777" w:rsidR="002677F9" w:rsidRPr="002677F9" w:rsidRDefault="002677F9" w:rsidP="002677F9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Un nuovo gioco è stato aggiunto al database</w:t>
            </w:r>
          </w:p>
        </w:tc>
      </w:tr>
      <w:tr w:rsidR="002677F9" w:rsidRPr="002677F9" w14:paraId="692079C9" w14:textId="77777777" w:rsidTr="00CB0DF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D4840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Eccezioni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9BDBA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 xml:space="preserve">Al passo 3. se il Serial </w:t>
            </w:r>
            <w:proofErr w:type="spellStart"/>
            <w:r w:rsidRPr="002677F9">
              <w:rPr>
                <w:sz w:val="24"/>
                <w:szCs w:val="24"/>
              </w:rPr>
              <w:t>Number</w:t>
            </w:r>
            <w:proofErr w:type="spellEnd"/>
            <w:r w:rsidRPr="002677F9">
              <w:rPr>
                <w:sz w:val="24"/>
                <w:szCs w:val="24"/>
              </w:rPr>
              <w:t xml:space="preserve"> risulta essere già presente nel database, questo caso d’uso è esteso il caso d’uso </w:t>
            </w:r>
            <w:r w:rsidRPr="002677F9">
              <w:rPr>
                <w:i/>
                <w:iCs/>
                <w:sz w:val="24"/>
                <w:szCs w:val="24"/>
              </w:rPr>
              <w:t>Errore Inserimento Gioco.</w:t>
            </w:r>
          </w:p>
        </w:tc>
      </w:tr>
    </w:tbl>
    <w:p w14:paraId="5D2EA7F3" w14:textId="4046CA08" w:rsidR="002677F9" w:rsidRDefault="002677F9" w:rsidP="000C3042"/>
    <w:p w14:paraId="76C15D6F" w14:textId="080D1E71" w:rsidR="00CB0DF6" w:rsidRDefault="00CB0DF6" w:rsidP="000C3042"/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3"/>
        <w:gridCol w:w="6805"/>
      </w:tblGrid>
      <w:tr w:rsidR="00CB0DF6" w:rsidRPr="00CB0DF6" w14:paraId="719233FC" w14:textId="77777777" w:rsidTr="00CB0DF6">
        <w:trPr>
          <w:trHeight w:val="425"/>
        </w:trPr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35ABA" w14:textId="77777777" w:rsidR="00CB0DF6" w:rsidRPr="00CB0DF6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lastRenderedPageBreak/>
              <w:t>Nome caso d’uso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C8C61" w14:textId="1741B63A" w:rsidR="00CB0DF6" w:rsidRPr="00CB0DF6" w:rsidRDefault="00CB0DF6" w:rsidP="00CB0D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Eliminare</w:t>
            </w:r>
            <w:r w:rsidRPr="00CB0DF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 gioco</w:t>
            </w:r>
            <w:ins w:id="37" w:author="Michele Castellaneta" w:date="2018-11-30T11:22:00Z">
              <w:r w:rsidR="007F5F67">
                <w:rPr>
                  <w:sz w:val="24"/>
                  <w:szCs w:val="24"/>
                </w:rPr>
                <w:t xml:space="preserve"> dal catalogo</w:t>
              </w:r>
            </w:ins>
          </w:p>
        </w:tc>
      </w:tr>
      <w:tr w:rsidR="00CB0DF6" w:rsidRPr="00CB0DF6" w14:paraId="042B2B33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09FE9" w14:textId="3EAEE884" w:rsidR="00CB0DF6" w:rsidRPr="002C4AEA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t>Attori partecipanti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78B9" w14:textId="62DD174C" w:rsidR="00CB0DF6" w:rsidRPr="00CB0DF6" w:rsidRDefault="00CB0DF6" w:rsidP="00CB0DF6">
            <w:pPr>
              <w:rPr>
                <w:sz w:val="24"/>
                <w:szCs w:val="24"/>
              </w:rPr>
            </w:pPr>
            <w:r w:rsidRPr="00CB0DF6">
              <w:rPr>
                <w:sz w:val="24"/>
                <w:szCs w:val="24"/>
              </w:rPr>
              <w:t>Iniziato da:</w:t>
            </w:r>
            <w:r>
              <w:rPr>
                <w:sz w:val="24"/>
                <w:szCs w:val="24"/>
              </w:rPr>
              <w:t xml:space="preserve"> Gestore del catalogo</w:t>
            </w:r>
          </w:p>
        </w:tc>
      </w:tr>
      <w:tr w:rsidR="00CB0DF6" w:rsidRPr="00CB0DF6" w14:paraId="7AA5F63B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4FCC7" w14:textId="77777777" w:rsidR="00CB0DF6" w:rsidRPr="00CB0DF6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t>Flusso di eventi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D0E77B" w14:textId="77777777" w:rsidR="00CB0DF6" w:rsidRDefault="00C02BA6" w:rsidP="00C02BA6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clicca sul pulsante elimina sul gioco selezionato.</w:t>
            </w:r>
          </w:p>
          <w:p w14:paraId="4AC74288" w14:textId="77777777" w:rsidR="00C02BA6" w:rsidRDefault="00C02BA6" w:rsidP="00C02BA6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al gestore un messaggio “Vuoi confermare l’eliminazione del gioco?” con due possibili opzioni “sì” e “torna indietro”.</w:t>
            </w:r>
          </w:p>
          <w:p w14:paraId="3BD14929" w14:textId="77777777" w:rsidR="00C02BA6" w:rsidRDefault="00C02BA6" w:rsidP="00C02BA6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clicca su sì.</w:t>
            </w:r>
          </w:p>
          <w:p w14:paraId="3623133E" w14:textId="3A10C374" w:rsidR="00C02BA6" w:rsidRPr="00C02BA6" w:rsidRDefault="00C02BA6" w:rsidP="00C02BA6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elimina il gioco selezionato dal gestore</w:t>
            </w:r>
            <w:r w:rsidR="00D40935">
              <w:rPr>
                <w:sz w:val="24"/>
                <w:szCs w:val="24"/>
              </w:rPr>
              <w:t xml:space="preserve"> del catalogo.</w:t>
            </w:r>
          </w:p>
        </w:tc>
      </w:tr>
      <w:tr w:rsidR="00CB0DF6" w:rsidRPr="00CB0DF6" w14:paraId="0BE2C33D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424ED" w14:textId="77777777" w:rsidR="00CB0DF6" w:rsidRPr="00CB0DF6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t>Condizioni d’entrata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97CBB" w14:textId="7F174F6B" w:rsidR="00CB0DF6" w:rsidRPr="00CB0DF6" w:rsidRDefault="00493DEA" w:rsidP="00493D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si trova nella</w:t>
            </w:r>
            <w:r w:rsidR="00C02BA6">
              <w:rPr>
                <w:sz w:val="24"/>
                <w:szCs w:val="24"/>
              </w:rPr>
              <w:t xml:space="preserve"> pagina di gestione del catalogo e il gioco che vuole eliminare ha la quantità uguale a 0.</w:t>
            </w:r>
          </w:p>
        </w:tc>
      </w:tr>
      <w:tr w:rsidR="00CB0DF6" w:rsidRPr="00CB0DF6" w14:paraId="7DBB08C4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8C292" w14:textId="77777777" w:rsidR="00CB0DF6" w:rsidRPr="00CB0DF6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t>Condizioni d’uscita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D127C" w14:textId="7175BAD0" w:rsidR="00CB0DF6" w:rsidRPr="00CB0DF6" w:rsidRDefault="00493DEA" w:rsidP="00493D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gioco selezionato dal gestore viene eliminato</w:t>
            </w:r>
          </w:p>
        </w:tc>
      </w:tr>
      <w:tr w:rsidR="00CB0DF6" w:rsidRPr="00CB0DF6" w14:paraId="4DDA24C8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C52CC" w14:textId="77777777" w:rsidR="00CB0DF6" w:rsidRPr="00CB0DF6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t>Eccezioni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11EE0" w14:textId="77777777" w:rsidR="00CB0DF6" w:rsidRPr="00CB0DF6" w:rsidRDefault="00CB0DF6" w:rsidP="00CB0DF6">
            <w:pPr>
              <w:rPr>
                <w:sz w:val="24"/>
                <w:szCs w:val="24"/>
              </w:rPr>
            </w:pPr>
          </w:p>
        </w:tc>
      </w:tr>
    </w:tbl>
    <w:p w14:paraId="7A558527" w14:textId="77777777" w:rsidR="00CB0DF6" w:rsidRDefault="00CB0DF6" w:rsidP="000C3042"/>
    <w:p w14:paraId="7E8D5E53" w14:textId="106887BF" w:rsidR="00253D77" w:rsidRDefault="00253D77" w:rsidP="000C3042"/>
    <w:p w14:paraId="152C6BF4" w14:textId="77320667" w:rsidR="00253D77" w:rsidRPr="00CB0DF6" w:rsidRDefault="00253D77" w:rsidP="000C3042">
      <w:pPr>
        <w:rPr>
          <w:sz w:val="24"/>
          <w:szCs w:val="24"/>
        </w:rPr>
      </w:pPr>
      <w:r w:rsidRPr="00CB0DF6">
        <w:rPr>
          <w:sz w:val="24"/>
          <w:szCs w:val="24"/>
        </w:rPr>
        <w:t>UC 25)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253D77" w:rsidRPr="00253D77" w14:paraId="34251195" w14:textId="77777777" w:rsidTr="00CB0DF6">
        <w:trPr>
          <w:trHeight w:val="326"/>
        </w:trPr>
        <w:tc>
          <w:tcPr>
            <w:tcW w:w="2943" w:type="dxa"/>
          </w:tcPr>
          <w:p w14:paraId="7D9D7B8E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bookmarkStart w:id="38" w:name="_Hlk529459827"/>
            <w:r w:rsidRPr="00253D77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1D99E64E" w14:textId="781B88C6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 xml:space="preserve">Modificare informazioni </w:t>
            </w:r>
            <w:del w:id="39" w:author="Michele Castellaneta" w:date="2018-11-30T11:22:00Z">
              <w:r w:rsidRPr="00253D77" w:rsidDel="007F5F67">
                <w:rPr>
                  <w:sz w:val="24"/>
                  <w:szCs w:val="24"/>
                </w:rPr>
                <w:delText xml:space="preserve">su </w:delText>
              </w:r>
            </w:del>
            <w:ins w:id="40" w:author="Michele Castellaneta" w:date="2018-11-30T11:22:00Z">
              <w:r w:rsidR="007F5F67">
                <w:rPr>
                  <w:sz w:val="24"/>
                  <w:szCs w:val="24"/>
                </w:rPr>
                <w:t>di</w:t>
              </w:r>
              <w:r w:rsidR="007F5F67" w:rsidRPr="00253D77">
                <w:rPr>
                  <w:sz w:val="24"/>
                  <w:szCs w:val="24"/>
                </w:rPr>
                <w:t xml:space="preserve"> </w:t>
              </w:r>
            </w:ins>
            <w:r w:rsidRPr="00253D77">
              <w:rPr>
                <w:sz w:val="24"/>
                <w:szCs w:val="24"/>
              </w:rPr>
              <w:t>un prodotto</w:t>
            </w:r>
          </w:p>
        </w:tc>
      </w:tr>
      <w:tr w:rsidR="00253D77" w:rsidRPr="00253D77" w14:paraId="2C2D1DF7" w14:textId="77777777" w:rsidTr="00CB0DF6">
        <w:trPr>
          <w:trHeight w:val="520"/>
        </w:trPr>
        <w:tc>
          <w:tcPr>
            <w:tcW w:w="2943" w:type="dxa"/>
          </w:tcPr>
          <w:p w14:paraId="0D205367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Attori partecipanti</w:t>
            </w:r>
          </w:p>
          <w:p w14:paraId="2C2C5AD4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3CA54AA3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Iniziato da: Gestore del catalogo.</w:t>
            </w:r>
          </w:p>
        </w:tc>
      </w:tr>
      <w:tr w:rsidR="00253D77" w:rsidRPr="00253D77" w14:paraId="20CC0F56" w14:textId="77777777" w:rsidTr="00CB0DF6">
        <w:tc>
          <w:tcPr>
            <w:tcW w:w="2943" w:type="dxa"/>
          </w:tcPr>
          <w:p w14:paraId="59E362E6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0355E70D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</w:p>
          <w:p w14:paraId="118D9ADE" w14:textId="77777777" w:rsidR="00253D77" w:rsidRPr="00253D77" w:rsidRDefault="00253D77" w:rsidP="00253D77">
            <w:pPr>
              <w:numPr>
                <w:ilvl w:val="0"/>
                <w:numId w:val="35"/>
              </w:num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 xml:space="preserve">Il gestore seleziona un prodotto e clicca sulla voce modifica </w:t>
            </w:r>
          </w:p>
          <w:p w14:paraId="007AF285" w14:textId="77777777" w:rsidR="00253D77" w:rsidRPr="00253D77" w:rsidRDefault="00253D77" w:rsidP="00253D77">
            <w:pPr>
              <w:numPr>
                <w:ilvl w:val="0"/>
                <w:numId w:val="35"/>
              </w:num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Il sistema indirizza il gestore verso la pagina che permette di modificare le informazioni sul prodotto selezionato dall’utente.</w:t>
            </w:r>
          </w:p>
          <w:p w14:paraId="07B690D1" w14:textId="77777777" w:rsidR="00253D77" w:rsidRPr="00253D77" w:rsidRDefault="00253D77" w:rsidP="00253D77">
            <w:pPr>
              <w:numPr>
                <w:ilvl w:val="0"/>
                <w:numId w:val="35"/>
              </w:num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 xml:space="preserve">Il gestore modifica le informazioni su uno o più dei seguenti campi: </w:t>
            </w:r>
            <w:r w:rsidRPr="00253D77">
              <w:rPr>
                <w:i/>
                <w:sz w:val="24"/>
                <w:szCs w:val="24"/>
              </w:rPr>
              <w:t>nome, descrizione, quantità, piattaforma, prezzo.</w:t>
            </w:r>
          </w:p>
          <w:p w14:paraId="01DE53C2" w14:textId="77777777" w:rsidR="00253D77" w:rsidRPr="00253D77" w:rsidRDefault="00253D77" w:rsidP="00253D77">
            <w:pPr>
              <w:numPr>
                <w:ilvl w:val="0"/>
                <w:numId w:val="35"/>
              </w:num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Il gestore clicca su “salva”.</w:t>
            </w:r>
          </w:p>
          <w:p w14:paraId="493FF070" w14:textId="77777777" w:rsidR="00253D77" w:rsidRPr="00253D77" w:rsidRDefault="00253D77" w:rsidP="00253D77">
            <w:pPr>
              <w:numPr>
                <w:ilvl w:val="0"/>
                <w:numId w:val="35"/>
              </w:num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Il sistema salva le informazioni del prodotto con quelle immesse dall’utente nel database.</w:t>
            </w:r>
          </w:p>
          <w:p w14:paraId="34F7C84D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</w:p>
        </w:tc>
      </w:tr>
      <w:tr w:rsidR="00253D77" w:rsidRPr="00253D77" w14:paraId="7AD6B030" w14:textId="77777777" w:rsidTr="00CB0DF6">
        <w:tc>
          <w:tcPr>
            <w:tcW w:w="2943" w:type="dxa"/>
          </w:tcPr>
          <w:p w14:paraId="4F751628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59DFD40C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Il gestore del catalogo si trova nella pagina di gestione del catalogo</w:t>
            </w:r>
          </w:p>
        </w:tc>
      </w:tr>
      <w:tr w:rsidR="00253D77" w:rsidRPr="00253D77" w14:paraId="253E3690" w14:textId="77777777" w:rsidTr="00CB0DF6">
        <w:tc>
          <w:tcPr>
            <w:tcW w:w="2943" w:type="dxa"/>
          </w:tcPr>
          <w:p w14:paraId="19322DDB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3515ED52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Il sistema aggiorna i dati del prodotto con quelle immesse dall’utente.</w:t>
            </w:r>
          </w:p>
        </w:tc>
      </w:tr>
      <w:bookmarkEnd w:id="38"/>
    </w:tbl>
    <w:p w14:paraId="3B8F257A" w14:textId="0E339EF7" w:rsidR="00253D77" w:rsidRDefault="00253D77" w:rsidP="000C3042"/>
    <w:p w14:paraId="6D661689" w14:textId="0BBB1926" w:rsidR="008F1CB2" w:rsidRPr="008F1CB2" w:rsidRDefault="008F1CB2" w:rsidP="000C3042">
      <w:pPr>
        <w:rPr>
          <w:sz w:val="24"/>
          <w:szCs w:val="24"/>
        </w:rPr>
      </w:pPr>
      <w:r w:rsidRPr="008F1CB2">
        <w:rPr>
          <w:sz w:val="24"/>
          <w:szCs w:val="24"/>
        </w:rPr>
        <w:t>UC 26)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8F1CB2" w:rsidRPr="008F1CB2" w14:paraId="698574E4" w14:textId="77777777" w:rsidTr="00CB0DF6">
        <w:trPr>
          <w:trHeight w:val="326"/>
        </w:trPr>
        <w:tc>
          <w:tcPr>
            <w:tcW w:w="2943" w:type="dxa"/>
          </w:tcPr>
          <w:p w14:paraId="6904C18A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7681B83A" w14:textId="372A001E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 xml:space="preserve">Accedere alla </w:t>
            </w:r>
            <w:ins w:id="41" w:author="Michele Castellaneta" w:date="2018-11-30T11:29:00Z">
              <w:r w:rsidR="006511D6">
                <w:rPr>
                  <w:sz w:val="24"/>
                  <w:szCs w:val="24"/>
                </w:rPr>
                <w:t xml:space="preserve">pagina di </w:t>
              </w:r>
            </w:ins>
            <w:r w:rsidRPr="008F1CB2">
              <w:rPr>
                <w:sz w:val="24"/>
                <w:szCs w:val="24"/>
              </w:rPr>
              <w:t>gestione del catalogo</w:t>
            </w:r>
          </w:p>
        </w:tc>
      </w:tr>
      <w:tr w:rsidR="008F1CB2" w:rsidRPr="008F1CB2" w14:paraId="54BC06AE" w14:textId="77777777" w:rsidTr="00CB0DF6">
        <w:trPr>
          <w:trHeight w:val="520"/>
        </w:trPr>
        <w:tc>
          <w:tcPr>
            <w:tcW w:w="2943" w:type="dxa"/>
          </w:tcPr>
          <w:p w14:paraId="3FE2375A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Attori partecipanti</w:t>
            </w:r>
          </w:p>
          <w:p w14:paraId="64726071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12EACCB5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Iniziato da: Gestore del catalogo.</w:t>
            </w:r>
          </w:p>
        </w:tc>
      </w:tr>
      <w:tr w:rsidR="008F1CB2" w:rsidRPr="008F1CB2" w14:paraId="128AAD5D" w14:textId="77777777" w:rsidTr="00CB0DF6">
        <w:tc>
          <w:tcPr>
            <w:tcW w:w="2943" w:type="dxa"/>
          </w:tcPr>
          <w:p w14:paraId="4C5933A0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lastRenderedPageBreak/>
              <w:t>Flusso di eventi</w:t>
            </w:r>
          </w:p>
        </w:tc>
        <w:tc>
          <w:tcPr>
            <w:tcW w:w="7169" w:type="dxa"/>
          </w:tcPr>
          <w:p w14:paraId="151E68FB" w14:textId="77777777" w:rsidR="008F1CB2" w:rsidRPr="008F1CB2" w:rsidRDefault="008F1CB2" w:rsidP="008F1CB2">
            <w:pPr>
              <w:numPr>
                <w:ilvl w:val="0"/>
                <w:numId w:val="36"/>
              </w:num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L’utente clicca sul pulsante catalogo</w:t>
            </w:r>
          </w:p>
          <w:p w14:paraId="4AAE0F38" w14:textId="77777777" w:rsidR="008F1CB2" w:rsidRPr="008F1CB2" w:rsidRDefault="008F1CB2" w:rsidP="008F1CB2">
            <w:pPr>
              <w:numPr>
                <w:ilvl w:val="0"/>
                <w:numId w:val="36"/>
              </w:num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Il sistema mostra la lista dei prodotti presenti nel catalogo.</w:t>
            </w:r>
          </w:p>
        </w:tc>
      </w:tr>
      <w:tr w:rsidR="008F1CB2" w:rsidRPr="008F1CB2" w14:paraId="22D86F54" w14:textId="77777777" w:rsidTr="00CB0DF6">
        <w:tc>
          <w:tcPr>
            <w:tcW w:w="2943" w:type="dxa"/>
          </w:tcPr>
          <w:p w14:paraId="6D299057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6E93455A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Il gestore del catalogo si trova nella sua area riservata.</w:t>
            </w:r>
          </w:p>
        </w:tc>
      </w:tr>
      <w:tr w:rsidR="008F1CB2" w:rsidRPr="008F1CB2" w14:paraId="1C7C4842" w14:textId="77777777" w:rsidTr="00CB0DF6">
        <w:tc>
          <w:tcPr>
            <w:tcW w:w="2943" w:type="dxa"/>
          </w:tcPr>
          <w:p w14:paraId="6433B711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2F02E0F1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Il sistema mostra la lista dei prodotti presenti nel catalogo.</w:t>
            </w:r>
          </w:p>
        </w:tc>
      </w:tr>
    </w:tbl>
    <w:p w14:paraId="5FEE0F84" w14:textId="1852BADD" w:rsidR="008F1CB2" w:rsidRDefault="008F1CB2" w:rsidP="000C3042"/>
    <w:p w14:paraId="38D77538" w14:textId="16C54FD6" w:rsidR="00372AD8" w:rsidRPr="00372AD8" w:rsidRDefault="00372AD8" w:rsidP="000C3042">
      <w:pPr>
        <w:rPr>
          <w:sz w:val="24"/>
          <w:szCs w:val="24"/>
        </w:rPr>
      </w:pPr>
      <w:r w:rsidRPr="00372AD8">
        <w:rPr>
          <w:sz w:val="24"/>
          <w:szCs w:val="24"/>
        </w:rPr>
        <w:t>UC 27)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372AD8" w:rsidRPr="00372AD8" w14:paraId="022CF086" w14:textId="77777777" w:rsidTr="00CB0DF6">
        <w:trPr>
          <w:trHeight w:val="440"/>
        </w:trPr>
        <w:tc>
          <w:tcPr>
            <w:tcW w:w="2841" w:type="dxa"/>
            <w:shd w:val="clear" w:color="auto" w:fill="auto"/>
          </w:tcPr>
          <w:p w14:paraId="182BABAD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5E65CB16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Visualizzare i giochi per piattaforma</w:t>
            </w:r>
          </w:p>
        </w:tc>
      </w:tr>
      <w:tr w:rsidR="00372AD8" w:rsidRPr="00372AD8" w14:paraId="01A28975" w14:textId="77777777" w:rsidTr="00CB0DF6">
        <w:trPr>
          <w:trHeight w:val="730"/>
        </w:trPr>
        <w:tc>
          <w:tcPr>
            <w:tcW w:w="2841" w:type="dxa"/>
            <w:shd w:val="clear" w:color="auto" w:fill="auto"/>
          </w:tcPr>
          <w:p w14:paraId="1113FCE1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Attori partecipanti</w:t>
            </w:r>
          </w:p>
          <w:p w14:paraId="46D9000F" w14:textId="77777777" w:rsidR="00372AD8" w:rsidRPr="00372AD8" w:rsidRDefault="00372AD8" w:rsidP="00372AD8">
            <w:pPr>
              <w:rPr>
                <w:sz w:val="24"/>
                <w:szCs w:val="24"/>
              </w:rPr>
            </w:pPr>
          </w:p>
        </w:tc>
        <w:tc>
          <w:tcPr>
            <w:tcW w:w="6876" w:type="dxa"/>
            <w:shd w:val="clear" w:color="auto" w:fill="auto"/>
          </w:tcPr>
          <w:p w14:paraId="0DE41266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Iniziato da: Utente autenticato oppure utente non autenticato.</w:t>
            </w:r>
          </w:p>
        </w:tc>
      </w:tr>
      <w:tr w:rsidR="00372AD8" w:rsidRPr="00372AD8" w14:paraId="4F511EC1" w14:textId="77777777" w:rsidTr="00CB0DF6">
        <w:trPr>
          <w:trHeight w:val="3223"/>
        </w:trPr>
        <w:tc>
          <w:tcPr>
            <w:tcW w:w="2841" w:type="dxa"/>
            <w:shd w:val="clear" w:color="auto" w:fill="auto"/>
          </w:tcPr>
          <w:p w14:paraId="537FFC09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 xml:space="preserve"> Flusso di eventi</w:t>
            </w:r>
          </w:p>
        </w:tc>
        <w:tc>
          <w:tcPr>
            <w:tcW w:w="6876" w:type="dxa"/>
            <w:shd w:val="clear" w:color="auto" w:fill="auto"/>
          </w:tcPr>
          <w:p w14:paraId="6FF4B764" w14:textId="77777777" w:rsidR="00372AD8" w:rsidRPr="00372AD8" w:rsidRDefault="00372AD8" w:rsidP="00372AD8">
            <w:pPr>
              <w:rPr>
                <w:sz w:val="24"/>
                <w:szCs w:val="24"/>
              </w:rPr>
            </w:pPr>
          </w:p>
          <w:p w14:paraId="1A2C5FA2" w14:textId="77777777" w:rsidR="00372AD8" w:rsidRPr="00372AD8" w:rsidRDefault="00372AD8" w:rsidP="00372AD8">
            <w:pPr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Questo caso d'uso inizia quando l'utente clicca sul pulsante piattaforma e seleziona una delle piattaforme disponibili.</w:t>
            </w:r>
          </w:p>
          <w:p w14:paraId="335D7756" w14:textId="77777777" w:rsidR="00372AD8" w:rsidRPr="00372AD8" w:rsidRDefault="00372AD8" w:rsidP="00372AD8">
            <w:pPr>
              <w:rPr>
                <w:sz w:val="24"/>
                <w:szCs w:val="24"/>
              </w:rPr>
            </w:pPr>
          </w:p>
          <w:p w14:paraId="23B7DB89" w14:textId="77777777" w:rsidR="00372AD8" w:rsidRPr="00372AD8" w:rsidRDefault="00372AD8" w:rsidP="00372AD8">
            <w:pPr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 xml:space="preserve"> Il sistema mostra un elenco che contiene tutti i prodotti che sono per la piattaforma selezionata.</w:t>
            </w:r>
          </w:p>
          <w:p w14:paraId="5F6DE093" w14:textId="77777777" w:rsidR="00372AD8" w:rsidRPr="00372AD8" w:rsidRDefault="00372AD8" w:rsidP="00372AD8">
            <w:pPr>
              <w:rPr>
                <w:sz w:val="24"/>
                <w:szCs w:val="24"/>
              </w:rPr>
            </w:pPr>
          </w:p>
          <w:p w14:paraId="154D3E06" w14:textId="77777777" w:rsidR="00372AD8" w:rsidRPr="00372AD8" w:rsidRDefault="00372AD8" w:rsidP="00372AD8">
            <w:pPr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L'utente visualizza l'elenco dei giochi per quella piattaforma.</w:t>
            </w:r>
          </w:p>
        </w:tc>
      </w:tr>
      <w:tr w:rsidR="00372AD8" w:rsidRPr="00372AD8" w14:paraId="13625787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7615C341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3BF07918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L'utente ha cliccato sul pulsante piattaforma e ha selezionato una piattaforma.</w:t>
            </w:r>
          </w:p>
        </w:tc>
      </w:tr>
      <w:tr w:rsidR="00372AD8" w:rsidRPr="00372AD8" w14:paraId="6512EE00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3EC4864C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1460EA8D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Si visualizza l'elenco dei giochi per quella piattaforma.</w:t>
            </w:r>
          </w:p>
        </w:tc>
      </w:tr>
    </w:tbl>
    <w:p w14:paraId="172C3882" w14:textId="1FE10ACC" w:rsidR="00372AD8" w:rsidRDefault="00372AD8" w:rsidP="000C3042"/>
    <w:p w14:paraId="5425AD2D" w14:textId="44717E86" w:rsidR="005A68CB" w:rsidRPr="005A68CB" w:rsidRDefault="005A68CB" w:rsidP="000C3042">
      <w:pPr>
        <w:rPr>
          <w:sz w:val="24"/>
          <w:szCs w:val="24"/>
        </w:rPr>
      </w:pPr>
      <w:r w:rsidRPr="005A68CB">
        <w:rPr>
          <w:sz w:val="24"/>
          <w:szCs w:val="24"/>
        </w:rPr>
        <w:t>UC 28)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5A68CB" w:rsidRPr="005A68CB" w14:paraId="5897ABC1" w14:textId="77777777" w:rsidTr="00CB0DF6">
        <w:trPr>
          <w:trHeight w:val="440"/>
        </w:trPr>
        <w:tc>
          <w:tcPr>
            <w:tcW w:w="2841" w:type="dxa"/>
            <w:shd w:val="clear" w:color="auto" w:fill="auto"/>
          </w:tcPr>
          <w:p w14:paraId="7DD28B72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113C7D18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Visualizzare i giochi per genere</w:t>
            </w:r>
          </w:p>
        </w:tc>
      </w:tr>
      <w:tr w:rsidR="005A68CB" w:rsidRPr="005A68CB" w14:paraId="2A2C5A07" w14:textId="77777777" w:rsidTr="00CB0DF6">
        <w:trPr>
          <w:trHeight w:val="730"/>
        </w:trPr>
        <w:tc>
          <w:tcPr>
            <w:tcW w:w="2841" w:type="dxa"/>
            <w:shd w:val="clear" w:color="auto" w:fill="auto"/>
          </w:tcPr>
          <w:p w14:paraId="4DA4E121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Attori partecipanti</w:t>
            </w:r>
          </w:p>
          <w:p w14:paraId="495D9CE8" w14:textId="77777777" w:rsidR="005A68CB" w:rsidRPr="005A68CB" w:rsidRDefault="005A68CB" w:rsidP="005A68CB">
            <w:pPr>
              <w:rPr>
                <w:sz w:val="24"/>
                <w:szCs w:val="24"/>
              </w:rPr>
            </w:pPr>
          </w:p>
        </w:tc>
        <w:tc>
          <w:tcPr>
            <w:tcW w:w="6876" w:type="dxa"/>
            <w:shd w:val="clear" w:color="auto" w:fill="auto"/>
          </w:tcPr>
          <w:p w14:paraId="27595C08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 xml:space="preserve">Iniziato da: Utente </w:t>
            </w:r>
            <w:proofErr w:type="gramStart"/>
            <w:r w:rsidRPr="005A68CB">
              <w:rPr>
                <w:sz w:val="24"/>
                <w:szCs w:val="24"/>
              </w:rPr>
              <w:t>registrato ,Utente</w:t>
            </w:r>
            <w:proofErr w:type="gramEnd"/>
            <w:r w:rsidRPr="005A68CB">
              <w:rPr>
                <w:sz w:val="24"/>
                <w:szCs w:val="24"/>
              </w:rPr>
              <w:t xml:space="preserve"> non registrato.</w:t>
            </w:r>
          </w:p>
        </w:tc>
      </w:tr>
      <w:tr w:rsidR="005A68CB" w:rsidRPr="005A68CB" w14:paraId="400E920E" w14:textId="77777777" w:rsidTr="00CB0DF6">
        <w:trPr>
          <w:trHeight w:val="3223"/>
        </w:trPr>
        <w:tc>
          <w:tcPr>
            <w:tcW w:w="2841" w:type="dxa"/>
            <w:shd w:val="clear" w:color="auto" w:fill="auto"/>
          </w:tcPr>
          <w:p w14:paraId="02867E16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Flusso di eventi</w:t>
            </w:r>
          </w:p>
        </w:tc>
        <w:tc>
          <w:tcPr>
            <w:tcW w:w="6876" w:type="dxa"/>
            <w:shd w:val="clear" w:color="auto" w:fill="auto"/>
          </w:tcPr>
          <w:p w14:paraId="7C9FC6AA" w14:textId="77777777" w:rsidR="005A68CB" w:rsidRPr="005A68CB" w:rsidRDefault="005A68CB" w:rsidP="005A68CB">
            <w:pPr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Questo caso d'uso inizia quando l'utente clicca sul pulsante genere e seleziona un dei generi disponibili.</w:t>
            </w:r>
          </w:p>
          <w:p w14:paraId="18955C34" w14:textId="77777777" w:rsidR="005A68CB" w:rsidRPr="005A68CB" w:rsidRDefault="005A68CB" w:rsidP="005A68CB">
            <w:pPr>
              <w:rPr>
                <w:sz w:val="24"/>
                <w:szCs w:val="24"/>
              </w:rPr>
            </w:pPr>
          </w:p>
          <w:p w14:paraId="34FEE56C" w14:textId="77777777" w:rsidR="005A68CB" w:rsidRPr="005A68CB" w:rsidRDefault="005A68CB" w:rsidP="005A68CB">
            <w:pPr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 xml:space="preserve"> Il sistema mostra un elenco che contiene tutti i prodotti che appartengono al genere selezionato.</w:t>
            </w:r>
          </w:p>
          <w:p w14:paraId="31B4325B" w14:textId="77777777" w:rsidR="005A68CB" w:rsidRPr="005A68CB" w:rsidRDefault="005A68CB" w:rsidP="005A68CB">
            <w:pPr>
              <w:rPr>
                <w:sz w:val="24"/>
                <w:szCs w:val="24"/>
              </w:rPr>
            </w:pPr>
          </w:p>
          <w:p w14:paraId="68FCA9E4" w14:textId="77777777" w:rsidR="005A68CB" w:rsidRPr="005A68CB" w:rsidRDefault="005A68CB" w:rsidP="005A68CB">
            <w:pPr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L'utente visualizza l'elenco dei giochi di quel determinato genere.</w:t>
            </w:r>
          </w:p>
        </w:tc>
      </w:tr>
      <w:tr w:rsidR="005A68CB" w:rsidRPr="005A68CB" w14:paraId="66A0C13B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0A05F117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20FEB635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L'utente ha cliccato sul pulsante genere e ha selezionato un genere.</w:t>
            </w:r>
          </w:p>
        </w:tc>
      </w:tr>
      <w:tr w:rsidR="005A68CB" w:rsidRPr="005A68CB" w14:paraId="719DDD32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4021D431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lastRenderedPageBreak/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6CD63AE2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Si visualizza l'elenco dei giochi che appartengono a quel determinato genere.</w:t>
            </w:r>
          </w:p>
        </w:tc>
      </w:tr>
    </w:tbl>
    <w:p w14:paraId="503BB2FC" w14:textId="77777777" w:rsidR="005A68CB" w:rsidRPr="005A68CB" w:rsidRDefault="005A68CB" w:rsidP="005A68CB"/>
    <w:p w14:paraId="370CB6EE" w14:textId="77777777" w:rsidR="005A68CB" w:rsidRPr="000C3042" w:rsidRDefault="005A68CB" w:rsidP="000C3042"/>
    <w:sectPr w:rsidR="005A68CB" w:rsidRPr="000C3042" w:rsidSect="001B56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Michele Castellaneta" w:date="2018-11-08T19:03:00Z" w:initials="MC">
    <w:p w14:paraId="784B8610" w14:textId="77777777" w:rsidR="007F5F67" w:rsidRDefault="007F5F67" w:rsidP="00642741">
      <w:r w:rsidRPr="007F5F67">
        <w:rPr>
          <w:rFonts w:ascii="Liberation Serif" w:eastAsia="DejaVu Sans" w:hAnsi="Liberation Serif" w:cs="DejaVu Sans"/>
          <w:sz w:val="24"/>
          <w:szCs w:val="24"/>
          <w:lang w:bidi="en-US"/>
        </w:rPr>
        <w:t>Modificare nome nelle funzionalità</w:t>
      </w:r>
    </w:p>
  </w:comment>
  <w:comment w:id="34" w:author="Michele Castellaneta" w:date="2018-11-08T19:10:00Z" w:initials="MC">
    <w:p w14:paraId="5F9F640D" w14:textId="77777777" w:rsidR="007F5F67" w:rsidRDefault="007F5F67" w:rsidP="002677F9">
      <w:r w:rsidRPr="007F5F67">
        <w:rPr>
          <w:rFonts w:ascii="Liberation Serif" w:eastAsia="DejaVu Sans" w:hAnsi="Liberation Serif" w:cs="DejaVu Sans"/>
          <w:sz w:val="24"/>
          <w:szCs w:val="24"/>
          <w:lang w:bidi="en-US"/>
        </w:rPr>
        <w:t>Dovrebbe essere “Ricerca di un gioco per nome”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4B8610" w15:done="0"/>
  <w15:commentEx w15:paraId="5F9F640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4B8610" w16cid:durableId="1F9EC083"/>
  <w16cid:commentId w16cid:paraId="5F9F640D" w16cid:durableId="1F9FC1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F6A17"/>
    <w:multiLevelType w:val="multilevel"/>
    <w:tmpl w:val="A6ACC6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2366C"/>
    <w:multiLevelType w:val="multilevel"/>
    <w:tmpl w:val="2B5E4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F152D"/>
    <w:multiLevelType w:val="hybridMultilevel"/>
    <w:tmpl w:val="7C809938"/>
    <w:lvl w:ilvl="0" w:tplc="4DC289E8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3" w15:restartNumberingAfterBreak="0">
    <w:nsid w:val="1B203FC5"/>
    <w:multiLevelType w:val="hybridMultilevel"/>
    <w:tmpl w:val="B0AA20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7087B"/>
    <w:multiLevelType w:val="multilevel"/>
    <w:tmpl w:val="ECA629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96930"/>
    <w:multiLevelType w:val="hybridMultilevel"/>
    <w:tmpl w:val="92F2B1AE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6" w15:restartNumberingAfterBreak="0">
    <w:nsid w:val="23E4115B"/>
    <w:multiLevelType w:val="hybridMultilevel"/>
    <w:tmpl w:val="E1C49A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225A6"/>
    <w:multiLevelType w:val="hybridMultilevel"/>
    <w:tmpl w:val="1CE6EA52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8" w15:restartNumberingAfterBreak="0">
    <w:nsid w:val="2971094E"/>
    <w:multiLevelType w:val="multilevel"/>
    <w:tmpl w:val="4404B7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5F7B99"/>
    <w:multiLevelType w:val="hybridMultilevel"/>
    <w:tmpl w:val="ACEEB8D6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D6826"/>
    <w:multiLevelType w:val="hybridMultilevel"/>
    <w:tmpl w:val="976A6076"/>
    <w:lvl w:ilvl="0" w:tplc="0410000F">
      <w:start w:val="1"/>
      <w:numFmt w:val="decimal"/>
      <w:lvlText w:val="%1."/>
      <w:lvlJc w:val="left"/>
      <w:pPr>
        <w:ind w:left="2775" w:hanging="360"/>
      </w:pPr>
    </w:lvl>
    <w:lvl w:ilvl="1" w:tplc="04100019" w:tentative="1">
      <w:start w:val="1"/>
      <w:numFmt w:val="lowerLetter"/>
      <w:lvlText w:val="%2."/>
      <w:lvlJc w:val="left"/>
      <w:pPr>
        <w:ind w:left="3495" w:hanging="360"/>
      </w:pPr>
    </w:lvl>
    <w:lvl w:ilvl="2" w:tplc="0410001B" w:tentative="1">
      <w:start w:val="1"/>
      <w:numFmt w:val="lowerRoman"/>
      <w:lvlText w:val="%3."/>
      <w:lvlJc w:val="right"/>
      <w:pPr>
        <w:ind w:left="4215" w:hanging="180"/>
      </w:pPr>
    </w:lvl>
    <w:lvl w:ilvl="3" w:tplc="0410000F" w:tentative="1">
      <w:start w:val="1"/>
      <w:numFmt w:val="decimal"/>
      <w:lvlText w:val="%4."/>
      <w:lvlJc w:val="left"/>
      <w:pPr>
        <w:ind w:left="4935" w:hanging="360"/>
      </w:pPr>
    </w:lvl>
    <w:lvl w:ilvl="4" w:tplc="04100019" w:tentative="1">
      <w:start w:val="1"/>
      <w:numFmt w:val="lowerLetter"/>
      <w:lvlText w:val="%5."/>
      <w:lvlJc w:val="left"/>
      <w:pPr>
        <w:ind w:left="5655" w:hanging="360"/>
      </w:pPr>
    </w:lvl>
    <w:lvl w:ilvl="5" w:tplc="0410001B" w:tentative="1">
      <w:start w:val="1"/>
      <w:numFmt w:val="lowerRoman"/>
      <w:lvlText w:val="%6."/>
      <w:lvlJc w:val="right"/>
      <w:pPr>
        <w:ind w:left="6375" w:hanging="180"/>
      </w:pPr>
    </w:lvl>
    <w:lvl w:ilvl="6" w:tplc="0410000F" w:tentative="1">
      <w:start w:val="1"/>
      <w:numFmt w:val="decimal"/>
      <w:lvlText w:val="%7."/>
      <w:lvlJc w:val="left"/>
      <w:pPr>
        <w:ind w:left="7095" w:hanging="360"/>
      </w:pPr>
    </w:lvl>
    <w:lvl w:ilvl="7" w:tplc="04100019" w:tentative="1">
      <w:start w:val="1"/>
      <w:numFmt w:val="lowerLetter"/>
      <w:lvlText w:val="%8."/>
      <w:lvlJc w:val="left"/>
      <w:pPr>
        <w:ind w:left="7815" w:hanging="360"/>
      </w:pPr>
    </w:lvl>
    <w:lvl w:ilvl="8" w:tplc="0410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11" w15:restartNumberingAfterBreak="0">
    <w:nsid w:val="317171DA"/>
    <w:multiLevelType w:val="hybridMultilevel"/>
    <w:tmpl w:val="707E3384"/>
    <w:lvl w:ilvl="0" w:tplc="0410000F">
      <w:start w:val="1"/>
      <w:numFmt w:val="decimal"/>
      <w:lvlText w:val="%1."/>
      <w:lvlJc w:val="left"/>
      <w:pPr>
        <w:ind w:left="2055" w:hanging="360"/>
      </w:pPr>
    </w:lvl>
    <w:lvl w:ilvl="1" w:tplc="04100019" w:tentative="1">
      <w:start w:val="1"/>
      <w:numFmt w:val="lowerLetter"/>
      <w:lvlText w:val="%2."/>
      <w:lvlJc w:val="left"/>
      <w:pPr>
        <w:ind w:left="2775" w:hanging="360"/>
      </w:pPr>
    </w:lvl>
    <w:lvl w:ilvl="2" w:tplc="0410001B" w:tentative="1">
      <w:start w:val="1"/>
      <w:numFmt w:val="lowerRoman"/>
      <w:lvlText w:val="%3."/>
      <w:lvlJc w:val="right"/>
      <w:pPr>
        <w:ind w:left="3495" w:hanging="180"/>
      </w:pPr>
    </w:lvl>
    <w:lvl w:ilvl="3" w:tplc="0410000F" w:tentative="1">
      <w:start w:val="1"/>
      <w:numFmt w:val="decimal"/>
      <w:lvlText w:val="%4."/>
      <w:lvlJc w:val="left"/>
      <w:pPr>
        <w:ind w:left="4215" w:hanging="360"/>
      </w:pPr>
    </w:lvl>
    <w:lvl w:ilvl="4" w:tplc="04100019" w:tentative="1">
      <w:start w:val="1"/>
      <w:numFmt w:val="lowerLetter"/>
      <w:lvlText w:val="%5."/>
      <w:lvlJc w:val="left"/>
      <w:pPr>
        <w:ind w:left="4935" w:hanging="360"/>
      </w:pPr>
    </w:lvl>
    <w:lvl w:ilvl="5" w:tplc="0410001B" w:tentative="1">
      <w:start w:val="1"/>
      <w:numFmt w:val="lowerRoman"/>
      <w:lvlText w:val="%6."/>
      <w:lvlJc w:val="right"/>
      <w:pPr>
        <w:ind w:left="5655" w:hanging="180"/>
      </w:pPr>
    </w:lvl>
    <w:lvl w:ilvl="6" w:tplc="0410000F" w:tentative="1">
      <w:start w:val="1"/>
      <w:numFmt w:val="decimal"/>
      <w:lvlText w:val="%7."/>
      <w:lvlJc w:val="left"/>
      <w:pPr>
        <w:ind w:left="6375" w:hanging="360"/>
      </w:pPr>
    </w:lvl>
    <w:lvl w:ilvl="7" w:tplc="04100019" w:tentative="1">
      <w:start w:val="1"/>
      <w:numFmt w:val="lowerLetter"/>
      <w:lvlText w:val="%8."/>
      <w:lvlJc w:val="left"/>
      <w:pPr>
        <w:ind w:left="7095" w:hanging="360"/>
      </w:pPr>
    </w:lvl>
    <w:lvl w:ilvl="8" w:tplc="0410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2" w15:restartNumberingAfterBreak="0">
    <w:nsid w:val="31762FF6"/>
    <w:multiLevelType w:val="hybridMultilevel"/>
    <w:tmpl w:val="1CE6EA52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3" w15:restartNumberingAfterBreak="0">
    <w:nsid w:val="32F36135"/>
    <w:multiLevelType w:val="multilevel"/>
    <w:tmpl w:val="ECE0CE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E3AF5"/>
    <w:multiLevelType w:val="hybridMultilevel"/>
    <w:tmpl w:val="1CE6EA52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5" w15:restartNumberingAfterBreak="0">
    <w:nsid w:val="3B2C4519"/>
    <w:multiLevelType w:val="hybridMultilevel"/>
    <w:tmpl w:val="C098382A"/>
    <w:lvl w:ilvl="0" w:tplc="0410000F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16" w15:restartNumberingAfterBreak="0">
    <w:nsid w:val="3BF742AB"/>
    <w:multiLevelType w:val="multilevel"/>
    <w:tmpl w:val="C82CD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3C4E349F"/>
    <w:multiLevelType w:val="hybridMultilevel"/>
    <w:tmpl w:val="FF142534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3CB81243"/>
    <w:multiLevelType w:val="hybridMultilevel"/>
    <w:tmpl w:val="C098382A"/>
    <w:lvl w:ilvl="0" w:tplc="0410000F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19" w15:restartNumberingAfterBreak="0">
    <w:nsid w:val="40583B31"/>
    <w:multiLevelType w:val="multilevel"/>
    <w:tmpl w:val="1D102E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49B2F26"/>
    <w:multiLevelType w:val="hybridMultilevel"/>
    <w:tmpl w:val="F5C6497A"/>
    <w:lvl w:ilvl="0" w:tplc="041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1" w15:restartNumberingAfterBreak="0">
    <w:nsid w:val="462D62CC"/>
    <w:multiLevelType w:val="hybridMultilevel"/>
    <w:tmpl w:val="8DD0FA30"/>
    <w:lvl w:ilvl="0" w:tplc="4DC289E8">
      <w:start w:val="1"/>
      <w:numFmt w:val="decimal"/>
      <w:lvlText w:val="%1."/>
      <w:lvlJc w:val="left"/>
      <w:pPr>
        <w:ind w:left="705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76C2DBA"/>
    <w:multiLevelType w:val="hybridMultilevel"/>
    <w:tmpl w:val="FEAA7428"/>
    <w:lvl w:ilvl="0" w:tplc="4DC289E8">
      <w:start w:val="1"/>
      <w:numFmt w:val="decimal"/>
      <w:lvlText w:val="%1."/>
      <w:lvlJc w:val="left"/>
      <w:pPr>
        <w:ind w:left="705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48D83F81"/>
    <w:multiLevelType w:val="hybridMultilevel"/>
    <w:tmpl w:val="175476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A02368"/>
    <w:multiLevelType w:val="hybridMultilevel"/>
    <w:tmpl w:val="C098382A"/>
    <w:lvl w:ilvl="0" w:tplc="0410000F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25" w15:restartNumberingAfterBreak="0">
    <w:nsid w:val="4B01389D"/>
    <w:multiLevelType w:val="hybridMultilevel"/>
    <w:tmpl w:val="BA0CF2EA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4C924D0D"/>
    <w:multiLevelType w:val="multilevel"/>
    <w:tmpl w:val="86F84E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E0726E8"/>
    <w:multiLevelType w:val="hybridMultilevel"/>
    <w:tmpl w:val="92F2B1AE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8" w15:restartNumberingAfterBreak="0">
    <w:nsid w:val="4E4D2E33"/>
    <w:multiLevelType w:val="hybridMultilevel"/>
    <w:tmpl w:val="2A44D470"/>
    <w:lvl w:ilvl="0" w:tplc="4DC289E8">
      <w:start w:val="1"/>
      <w:numFmt w:val="decimal"/>
      <w:lvlText w:val="%1."/>
      <w:lvlJc w:val="left"/>
      <w:pPr>
        <w:ind w:left="705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25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45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65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585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05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25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45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65" w:hanging="180"/>
      </w:pPr>
      <w:rPr>
        <w:rFonts w:cs="Times New Roman"/>
      </w:rPr>
    </w:lvl>
  </w:abstractNum>
  <w:abstractNum w:abstractNumId="29" w15:restartNumberingAfterBreak="0">
    <w:nsid w:val="4F6F1095"/>
    <w:multiLevelType w:val="hybridMultilevel"/>
    <w:tmpl w:val="8A22D4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2A4FAF"/>
    <w:multiLevelType w:val="hybridMultilevel"/>
    <w:tmpl w:val="64D817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B42691"/>
    <w:multiLevelType w:val="hybridMultilevel"/>
    <w:tmpl w:val="92F2B1AE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32" w15:restartNumberingAfterBreak="0">
    <w:nsid w:val="672A7F20"/>
    <w:multiLevelType w:val="multilevel"/>
    <w:tmpl w:val="742EA7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C4310CF"/>
    <w:multiLevelType w:val="hybridMultilevel"/>
    <w:tmpl w:val="67EC3C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4A6CDD"/>
    <w:multiLevelType w:val="hybridMultilevel"/>
    <w:tmpl w:val="C098382A"/>
    <w:lvl w:ilvl="0" w:tplc="0410000F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35" w15:restartNumberingAfterBreak="0">
    <w:nsid w:val="78EF3CED"/>
    <w:multiLevelType w:val="multilevel"/>
    <w:tmpl w:val="40CC32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C6F139C"/>
    <w:multiLevelType w:val="hybridMultilevel"/>
    <w:tmpl w:val="16EE0B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6C7D1E"/>
    <w:multiLevelType w:val="multilevel"/>
    <w:tmpl w:val="840062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1E6DB7"/>
    <w:multiLevelType w:val="hybridMultilevel"/>
    <w:tmpl w:val="7C809938"/>
    <w:lvl w:ilvl="0" w:tplc="4DC289E8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num w:numId="1">
    <w:abstractNumId w:val="28"/>
  </w:num>
  <w:num w:numId="2">
    <w:abstractNumId w:val="20"/>
  </w:num>
  <w:num w:numId="3">
    <w:abstractNumId w:val="21"/>
  </w:num>
  <w:num w:numId="4">
    <w:abstractNumId w:val="9"/>
  </w:num>
  <w:num w:numId="5">
    <w:abstractNumId w:val="22"/>
  </w:num>
  <w:num w:numId="6">
    <w:abstractNumId w:val="2"/>
  </w:num>
  <w:num w:numId="7">
    <w:abstractNumId w:val="38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2"/>
  </w:num>
  <w:num w:numId="1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</w:num>
  <w:num w:numId="16">
    <w:abstractNumId w:val="0"/>
  </w:num>
  <w:num w:numId="17">
    <w:abstractNumId w:val="26"/>
  </w:num>
  <w:num w:numId="18">
    <w:abstractNumId w:val="35"/>
  </w:num>
  <w:num w:numId="19">
    <w:abstractNumId w:val="5"/>
  </w:num>
  <w:num w:numId="20">
    <w:abstractNumId w:val="36"/>
  </w:num>
  <w:num w:numId="21">
    <w:abstractNumId w:val="25"/>
  </w:num>
  <w:num w:numId="22">
    <w:abstractNumId w:val="24"/>
  </w:num>
  <w:num w:numId="23">
    <w:abstractNumId w:val="14"/>
  </w:num>
  <w:num w:numId="24">
    <w:abstractNumId w:val="12"/>
  </w:num>
  <w:num w:numId="25">
    <w:abstractNumId w:val="13"/>
  </w:num>
  <w:num w:numId="26">
    <w:abstractNumId w:val="8"/>
  </w:num>
  <w:num w:numId="27">
    <w:abstractNumId w:val="34"/>
  </w:num>
  <w:num w:numId="28">
    <w:abstractNumId w:val="33"/>
  </w:num>
  <w:num w:numId="29">
    <w:abstractNumId w:val="11"/>
  </w:num>
  <w:num w:numId="30">
    <w:abstractNumId w:val="10"/>
  </w:num>
  <w:num w:numId="31">
    <w:abstractNumId w:val="7"/>
  </w:num>
  <w:num w:numId="32">
    <w:abstractNumId w:val="1"/>
  </w:num>
  <w:num w:numId="33">
    <w:abstractNumId w:val="19"/>
  </w:num>
  <w:num w:numId="34">
    <w:abstractNumId w:val="16"/>
  </w:num>
  <w:num w:numId="35">
    <w:abstractNumId w:val="18"/>
  </w:num>
  <w:num w:numId="36">
    <w:abstractNumId w:val="15"/>
  </w:num>
  <w:num w:numId="37">
    <w:abstractNumId w:val="30"/>
  </w:num>
  <w:num w:numId="38">
    <w:abstractNumId w:val="31"/>
  </w:num>
  <w:num w:numId="39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hele Castellaneta">
    <w15:presenceInfo w15:providerId="Windows Live" w15:userId="50d239e2d874cb39"/>
  </w15:person>
  <w15:person w15:author="Cosimo Bacco">
    <w15:presenceInfo w15:providerId="Windows Live" w15:userId="86a946ee0805eb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trackRevisions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D7"/>
    <w:rsid w:val="000016D7"/>
    <w:rsid w:val="00006075"/>
    <w:rsid w:val="00014F15"/>
    <w:rsid w:val="00031052"/>
    <w:rsid w:val="000321EC"/>
    <w:rsid w:val="00033303"/>
    <w:rsid w:val="00054B40"/>
    <w:rsid w:val="0009748F"/>
    <w:rsid w:val="000C3042"/>
    <w:rsid w:val="000D7920"/>
    <w:rsid w:val="000F4C5A"/>
    <w:rsid w:val="00106DDE"/>
    <w:rsid w:val="00130E0B"/>
    <w:rsid w:val="00131684"/>
    <w:rsid w:val="00162875"/>
    <w:rsid w:val="001B5697"/>
    <w:rsid w:val="001C0DEA"/>
    <w:rsid w:val="001D5D6D"/>
    <w:rsid w:val="001E0EE4"/>
    <w:rsid w:val="002000D0"/>
    <w:rsid w:val="00212AFC"/>
    <w:rsid w:val="00216086"/>
    <w:rsid w:val="00253D77"/>
    <w:rsid w:val="002677F9"/>
    <w:rsid w:val="002905D9"/>
    <w:rsid w:val="002C4AEA"/>
    <w:rsid w:val="00321DE4"/>
    <w:rsid w:val="00325323"/>
    <w:rsid w:val="00352B5A"/>
    <w:rsid w:val="00354310"/>
    <w:rsid w:val="00372AD8"/>
    <w:rsid w:val="003A61B8"/>
    <w:rsid w:val="003C4CB0"/>
    <w:rsid w:val="003F4A8E"/>
    <w:rsid w:val="00403B06"/>
    <w:rsid w:val="004110AE"/>
    <w:rsid w:val="004458AD"/>
    <w:rsid w:val="00466BA4"/>
    <w:rsid w:val="00493DEA"/>
    <w:rsid w:val="004C527E"/>
    <w:rsid w:val="004D54B0"/>
    <w:rsid w:val="004F100C"/>
    <w:rsid w:val="0054086C"/>
    <w:rsid w:val="00561164"/>
    <w:rsid w:val="00562F7F"/>
    <w:rsid w:val="005A2683"/>
    <w:rsid w:val="005A68CB"/>
    <w:rsid w:val="005D0217"/>
    <w:rsid w:val="005F22E0"/>
    <w:rsid w:val="00623337"/>
    <w:rsid w:val="00642741"/>
    <w:rsid w:val="00647FC8"/>
    <w:rsid w:val="00650773"/>
    <w:rsid w:val="006511D6"/>
    <w:rsid w:val="00673D33"/>
    <w:rsid w:val="006A5AF1"/>
    <w:rsid w:val="00734075"/>
    <w:rsid w:val="00742108"/>
    <w:rsid w:val="00791D51"/>
    <w:rsid w:val="007F5F67"/>
    <w:rsid w:val="008A5992"/>
    <w:rsid w:val="008F1CB2"/>
    <w:rsid w:val="0090683F"/>
    <w:rsid w:val="0098305D"/>
    <w:rsid w:val="00983D76"/>
    <w:rsid w:val="009B4548"/>
    <w:rsid w:val="009D69F8"/>
    <w:rsid w:val="00A00F71"/>
    <w:rsid w:val="00AB73A1"/>
    <w:rsid w:val="00AF0CEE"/>
    <w:rsid w:val="00B057E2"/>
    <w:rsid w:val="00B06015"/>
    <w:rsid w:val="00B72C22"/>
    <w:rsid w:val="00C0119C"/>
    <w:rsid w:val="00C02BA6"/>
    <w:rsid w:val="00C26BCC"/>
    <w:rsid w:val="00C47404"/>
    <w:rsid w:val="00C90D3A"/>
    <w:rsid w:val="00C96C70"/>
    <w:rsid w:val="00CB0DF6"/>
    <w:rsid w:val="00D03012"/>
    <w:rsid w:val="00D21E32"/>
    <w:rsid w:val="00D40935"/>
    <w:rsid w:val="00D95E1B"/>
    <w:rsid w:val="00DA3CFC"/>
    <w:rsid w:val="00DB3C10"/>
    <w:rsid w:val="00DC5056"/>
    <w:rsid w:val="00E17309"/>
    <w:rsid w:val="00E71ADB"/>
    <w:rsid w:val="00ED28A9"/>
    <w:rsid w:val="00EF0DBC"/>
    <w:rsid w:val="00F105A7"/>
    <w:rsid w:val="00F20D36"/>
    <w:rsid w:val="00FA42B9"/>
    <w:rsid w:val="00F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5627D"/>
  <w15:chartTrackingRefBased/>
  <w15:docId w15:val="{FB02F96B-A0EF-48EB-B84B-138B80A1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F0DBC"/>
  </w:style>
  <w:style w:type="paragraph" w:styleId="Titolo1">
    <w:name w:val="heading 1"/>
    <w:basedOn w:val="Normale"/>
    <w:next w:val="Normale"/>
    <w:link w:val="Titolo1Carattere"/>
    <w:uiPriority w:val="9"/>
    <w:qFormat/>
    <w:rsid w:val="00EF0DB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F0DB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F0DB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F0D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F0D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F0D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F0D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F0D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F0D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F0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F0DB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F0DB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F0DBC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F0DB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F0DB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F0DB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F0DB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F0DB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EF0DB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olo">
    <w:name w:val="Title"/>
    <w:basedOn w:val="Normale"/>
    <w:next w:val="Normale"/>
    <w:link w:val="TitoloCarattere"/>
    <w:uiPriority w:val="10"/>
    <w:qFormat/>
    <w:rsid w:val="00EF0D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F0DB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F0DB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F0DBC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EF0DBC"/>
    <w:rPr>
      <w:b/>
      <w:bCs/>
    </w:rPr>
  </w:style>
  <w:style w:type="character" w:styleId="Enfasicorsivo">
    <w:name w:val="Emphasis"/>
    <w:basedOn w:val="Carpredefinitoparagrafo"/>
    <w:uiPriority w:val="20"/>
    <w:qFormat/>
    <w:rsid w:val="00EF0DBC"/>
    <w:rPr>
      <w:i/>
      <w:iCs/>
    </w:rPr>
  </w:style>
  <w:style w:type="paragraph" w:styleId="Nessunaspaziatura">
    <w:name w:val="No Spacing"/>
    <w:uiPriority w:val="1"/>
    <w:qFormat/>
    <w:rsid w:val="00EF0DB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EF0DB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F0DBC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F0DB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F0DB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EF0DB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EF0DBC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EF0DB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EF0DBC"/>
    <w:rPr>
      <w:b/>
      <w:bCs/>
      <w:smallCaps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EF0DBC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EF0DBC"/>
    <w:pPr>
      <w:outlineLvl w:val="9"/>
    </w:pPr>
  </w:style>
  <w:style w:type="table" w:styleId="Grigliatabella">
    <w:name w:val="Table Grid"/>
    <w:basedOn w:val="Tabellanormale"/>
    <w:uiPriority w:val="39"/>
    <w:rsid w:val="00EF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91D51"/>
    <w:pPr>
      <w:ind w:left="720"/>
      <w:contextualSpacing/>
    </w:p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73D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73D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7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BC534-B9A3-4BFF-8195-82E861CB8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17</Pages>
  <Words>2659</Words>
  <Characters>15158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Cosimo Bacco</dc:creator>
  <cp:keywords/>
  <dc:description/>
  <cp:lastModifiedBy>Michele Castellaneta</cp:lastModifiedBy>
  <cp:revision>87</cp:revision>
  <dcterms:created xsi:type="dcterms:W3CDTF">2018-11-20T15:29:00Z</dcterms:created>
  <dcterms:modified xsi:type="dcterms:W3CDTF">2018-11-30T10:32:00Z</dcterms:modified>
</cp:coreProperties>
</file>