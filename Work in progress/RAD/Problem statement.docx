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374E0D18" w:rsidR="00354F3F" w:rsidRDefault="00411655" w:rsidP="00612732">
      <w:pPr>
        <w:rPr>
          <w:ins w:id="2" w:author="Michele Castellaneta" w:date="2018-11-22T19:36:00Z"/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p w14:paraId="485926D6" w14:textId="102708AF" w:rsidR="00C1052C" w:rsidRPr="00DD58AA" w:rsidRDefault="00DD58AA" w:rsidP="00612732">
      <w:pPr>
        <w:rPr>
          <w:rStyle w:val="Riferimentodelicato"/>
          <w:color w:val="2F5496" w:themeColor="accent1" w:themeShade="BF"/>
          <w:sz w:val="28"/>
          <w:szCs w:val="28"/>
          <w:u w:val="none"/>
          <w:rPrChange w:id="3" w:author="Michele Castellaneta" w:date="2018-11-22T19:41:00Z">
            <w:rPr>
              <w:rStyle w:val="Riferimentodelicato"/>
              <w:color w:val="2F5496" w:themeColor="accent1" w:themeShade="BF"/>
              <w:sz w:val="28"/>
              <w:szCs w:val="28"/>
            </w:rPr>
          </w:rPrChange>
        </w:rPr>
      </w:pPr>
      <w:ins w:id="4" w:author="Michele Castellaneta" w:date="2018-11-22T19:40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5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SC_1</w:t>
        </w:r>
      </w:ins>
      <w:ins w:id="6" w:author="Michele Castellaneta" w:date="2018-11-22T19:41:00Z">
        <w:r w:rsidRPr="00DD58AA">
          <w:rPr>
            <w:rStyle w:val="Riferimentodelicato"/>
            <w:color w:val="2F5496" w:themeColor="accent1" w:themeShade="BF"/>
            <w:sz w:val="28"/>
            <w:szCs w:val="28"/>
            <w:u w:val="none"/>
            <w:rPrChange w:id="7" w:author="Michele Castellaneta" w:date="2018-11-22T19:41:00Z">
              <w:rPr>
                <w:rStyle w:val="Riferimentodelicato"/>
                <w:color w:val="2F5496" w:themeColor="accent1" w:themeShade="BF"/>
                <w:sz w:val="28"/>
                <w:szCs w:val="28"/>
              </w:rPr>
            </w:rPrChange>
          </w:rPr>
          <w:t>: Acquisto Prodotti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8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9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10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CB55BC">
              <w:rPr>
                <w:rFonts w:ascii="Times-Roman" w:hAnsi="Times-Roman" w:cs="Times-Roman"/>
              </w:rPr>
              <w:t>Nell’homepage sono presenti degli slider che mostrano i giochi più recenti</w:t>
            </w:r>
            <w:r w:rsidRPr="00401163">
              <w:rPr>
                <w:rFonts w:ascii="Times-Roman" w:hAnsi="Times-Roman" w:cs="Times-Roman"/>
              </w:rPr>
              <w:t xml:space="preserve"> e quelli più economici oltre a una sezione dove vengono elencati un sottoinsieme dei giochi del catalogo.</w:t>
            </w:r>
          </w:p>
          <w:p w14:paraId="4F6F7C1B" w14:textId="45CB354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11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12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13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16E70887" w:rsidR="00401163" w:rsidRPr="00401163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Per ogni versione del gioco Marco visualizza</w:t>
            </w:r>
            <w:ins w:id="14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il nome, </w:t>
              </w:r>
            </w:ins>
            <w:del w:id="15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il prezzo, l’immagine</w:t>
            </w:r>
            <w:ins w:id="16" w:author="Michele Castellaneta" w:date="2018-11-23T09:52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del w:id="17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, </w:delText>
              </w:r>
            </w:del>
            <w:r w:rsidRPr="00401163">
              <w:rPr>
                <w:rFonts w:ascii="Times-Roman" w:hAnsi="Times-Roman" w:cs="Times-Roman"/>
              </w:rPr>
              <w:t>la piattaforma</w:t>
            </w:r>
            <w:ins w:id="18" w:author="Michele Castellaneta" w:date="2018-11-23T09:53:00Z">
              <w:r w:rsidR="008F2E35">
                <w:rPr>
                  <w:rFonts w:ascii="Times-Roman" w:hAnsi="Times-Roman" w:cs="Times-Roman"/>
                </w:rPr>
                <w:t>.</w:t>
              </w:r>
            </w:ins>
            <w:del w:id="19" w:author="Michele Castellaneta" w:date="2018-11-23T09:52:00Z">
              <w:r w:rsidRPr="00401163" w:rsidDel="008F2E35">
                <w:rPr>
                  <w:rFonts w:ascii="Times-Roman" w:hAnsi="Times-Roman" w:cs="Times-Roman"/>
                </w:rPr>
                <w:delText xml:space="preserve"> e un tasto di aggiunta  al carrello.</w:delText>
              </w:r>
            </w:del>
          </w:p>
          <w:p w14:paraId="7286EC4B" w14:textId="2BDBE4BE" w:rsidR="00401163" w:rsidRPr="00401163" w:rsidDel="009C26C6" w:rsidRDefault="00401163" w:rsidP="00401163">
            <w:pPr>
              <w:numPr>
                <w:ilvl w:val="0"/>
                <w:numId w:val="18"/>
              </w:numPr>
              <w:rPr>
                <w:del w:id="20" w:author="Michele Castellaneta" w:date="2018-11-27T10:56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21" w:name="_Hlk526845767"/>
            <w:r w:rsidRPr="00401163">
              <w:rPr>
                <w:rFonts w:ascii="Times-Roman" w:hAnsi="Times-Roman" w:cs="Times-Roman"/>
              </w:rPr>
              <w:t xml:space="preserve"> </w:t>
            </w:r>
            <w:ins w:id="22" w:author="Michele Castellaneta" w:date="2018-11-23T09:53:00Z">
              <w:r w:rsidR="008F2E35">
                <w:rPr>
                  <w:rFonts w:ascii="Times-Roman" w:hAnsi="Times-Roman" w:cs="Times-Roman"/>
                </w:rPr>
                <w:t xml:space="preserve">clicca sul nome del gioco </w:t>
              </w:r>
            </w:ins>
            <w:del w:id="23" w:author="Michele Castellaneta" w:date="2018-11-23T09:53:00Z">
              <w:r w:rsidRPr="00401163" w:rsidDel="008F2E35">
                <w:rPr>
                  <w:rFonts w:ascii="Times-Roman" w:hAnsi="Times-Roman" w:cs="Times-Roman"/>
                </w:rPr>
                <w:delText>preme aggiungi al carrello sul gioco</w:delText>
              </w:r>
              <w:r w:rsidRPr="00401163" w:rsidDel="008F2E35">
                <w:rPr>
                  <w:rFonts w:ascii="Times-Roman" w:hAnsi="Times-Roman" w:cs="Times-Roman"/>
                  <w:i/>
                </w:rPr>
                <w:delText xml:space="preserve"> </w:delText>
              </w:r>
            </w:del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ins w:id="24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e </w:t>
              </w:r>
            </w:ins>
            <w:ins w:id="25" w:author="Michele Castellaneta" w:date="2018-11-23T10:06:00Z">
              <w:r w:rsidR="00574738">
                <w:rPr>
                  <w:rFonts w:ascii="Times-Roman" w:hAnsi="Times-Roman" w:cs="Times-Roman"/>
                </w:rPr>
                <w:t>viene reindirizzato</w:t>
              </w:r>
            </w:ins>
            <w:ins w:id="26" w:author="Michele Castellaneta" w:date="2018-11-23T09:54:00Z">
              <w:r w:rsidR="008F2E35">
                <w:rPr>
                  <w:rFonts w:ascii="Times-Roman" w:hAnsi="Times-Roman" w:cs="Times-Roman"/>
                </w:rPr>
                <w:t xml:space="preserve"> alla pagina del gioco</w:t>
              </w:r>
            </w:ins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2343F712" w14:textId="772D76C7" w:rsidR="00837127" w:rsidRPr="009C26C6" w:rsidRDefault="00401163" w:rsidP="009C26C6">
            <w:pPr>
              <w:numPr>
                <w:ilvl w:val="0"/>
                <w:numId w:val="18"/>
              </w:numPr>
              <w:rPr>
                <w:ins w:id="27" w:author="Michele Castellaneta" w:date="2018-11-23T10:07:00Z"/>
                <w:rFonts w:ascii="Times-Roman" w:hAnsi="Times-Roman" w:cs="Times-Roman"/>
                <w:color w:val="FF0000"/>
              </w:rPr>
            </w:pPr>
            <w:del w:id="28" w:author="Michele Castellaneta" w:date="2018-11-27T10:56:00Z">
              <w:r w:rsidRPr="009C26C6" w:rsidDel="009C26C6">
                <w:rPr>
                  <w:rFonts w:ascii="Times-Roman" w:hAnsi="Times-Roman" w:cs="Times-Roman"/>
                  <w:color w:val="FF0000"/>
                  <w:rPrChange w:id="29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Nella barra in alto, sull’icona del carrello compare il numero 1, che indica che </w:delText>
              </w:r>
              <w:r w:rsidRPr="009C26C6" w:rsidDel="009C26C6">
                <w:rPr>
                  <w:rFonts w:ascii="Times-Roman" w:hAnsi="Times-Roman" w:cs="Times-Roman"/>
                  <w:i/>
                  <w:color w:val="FF0000"/>
                  <w:rPrChange w:id="30" w:author="Michele Castellaneta" w:date="2018-11-27T10:56:00Z">
                    <w:rPr>
                      <w:rFonts w:ascii="Times-Roman" w:hAnsi="Times-Roman" w:cs="Times-Roman"/>
                      <w:i/>
                    </w:rPr>
                  </w:rPrChange>
                </w:rPr>
                <w:delText>Assassin’s Creed</w:delText>
              </w:r>
              <w:r w:rsidRPr="009C26C6" w:rsidDel="009C26C6">
                <w:rPr>
                  <w:rFonts w:ascii="Times-Roman" w:hAnsi="Times-Roman" w:cs="Times-Roman"/>
                  <w:color w:val="FF0000"/>
                  <w:rPrChange w:id="31" w:author="Michele Castellaneta" w:date="2018-11-27T10:56:00Z">
                    <w:rPr>
                      <w:rFonts w:ascii="Times-Roman" w:hAnsi="Times-Roman" w:cs="Times-Roman"/>
                    </w:rPr>
                  </w:rPrChange>
                </w:rPr>
                <w:delText xml:space="preserve"> è stato inserito nel carrello.</w:delText>
              </w:r>
            </w:del>
          </w:p>
          <w:p w14:paraId="366F554E" w14:textId="5FEABD66" w:rsidR="00574738" w:rsidRDefault="00574738" w:rsidP="00574738">
            <w:pPr>
              <w:numPr>
                <w:ilvl w:val="0"/>
                <w:numId w:val="18"/>
              </w:numPr>
              <w:rPr>
                <w:ins w:id="32" w:author="Michele Castellaneta" w:date="2018-11-23T10:48:00Z"/>
                <w:rFonts w:ascii="Times-Roman" w:hAnsi="Times-Roman" w:cs="Times-Roman"/>
                <w:color w:val="000000" w:themeColor="text1"/>
              </w:rPr>
            </w:pPr>
            <w:ins w:id="33" w:author="Michele Castellaneta" w:date="2018-11-23T10:07:00Z">
              <w:r w:rsidRPr="00574738">
                <w:rPr>
                  <w:rFonts w:ascii="Times-Roman" w:hAnsi="Times-Roman" w:cs="Times-Roman"/>
                  <w:color w:val="000000" w:themeColor="text1"/>
                </w:rPr>
                <w:t>Nella pagina del gioco, Marco vi</w:t>
              </w:r>
            </w:ins>
            <w:ins w:id="34" w:author="Michele Castellaneta" w:date="2018-11-23T10:08:00Z">
              <w:r w:rsidRPr="00574738">
                <w:rPr>
                  <w:rFonts w:ascii="Times-Roman" w:hAnsi="Times-Roman" w:cs="Times-Roman"/>
                  <w:color w:val="000000" w:themeColor="text1"/>
                </w:rPr>
                <w:t xml:space="preserve">sualizza </w:t>
              </w:r>
            </w:ins>
            <w:ins w:id="35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le informazioni </w:t>
              </w:r>
            </w:ins>
            <w:ins w:id="36" w:author="Michele Castellaneta" w:date="2018-11-27T10:57:00Z">
              <w:r w:rsidR="009C26C6">
                <w:rPr>
                  <w:rFonts w:ascii="Times-Roman" w:hAnsi="Times-Roman" w:cs="Times-Roman"/>
                  <w:color w:val="000000" w:themeColor="text1"/>
                </w:rPr>
                <w:t xml:space="preserve">così </w:t>
              </w:r>
            </w:ins>
            <w:ins w:id="37" w:author="Michele Castellaneta" w:date="2018-11-23T10:12:00Z">
              <w:r>
                <w:rPr>
                  <w:rFonts w:ascii="Times-Roman" w:hAnsi="Times-Roman" w:cs="Times-Roman"/>
                  <w:color w:val="000000" w:themeColor="text1"/>
                </w:rPr>
                <w:t xml:space="preserve">come </w:t>
              </w:r>
            </w:ins>
            <w:ins w:id="38" w:author="Michele Castellaneta" w:date="2018-11-23T10:13:00Z">
              <w:r>
                <w:rPr>
                  <w:rFonts w:ascii="Times-Roman" w:hAnsi="Times-Roman" w:cs="Times-Roman"/>
                  <w:color w:val="000000" w:themeColor="text1"/>
                </w:rPr>
                <w:t xml:space="preserve">riportate in </w:t>
              </w:r>
            </w:ins>
            <w:ins w:id="39" w:author="Michele Castellaneta" w:date="2018-11-23T10:54:00Z">
              <w:r w:rsidR="00837127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0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F</w:t>
              </w:r>
            </w:ins>
            <w:ins w:id="41" w:author="Michele Castellaneta" w:date="2018-11-23T10:13:00Z">
              <w:r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2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>igura</w:t>
              </w:r>
            </w:ins>
            <w:ins w:id="43" w:author="Michele Castellaneta" w:date="2018-11-23T10:47:00Z">
              <w:r w:rsidR="003B5CB0" w:rsidRPr="00837127">
                <w:rPr>
                  <w:rFonts w:ascii="Times-Roman" w:hAnsi="Times-Roman" w:cs="Times-Roman"/>
                  <w:i/>
                  <w:iCs/>
                  <w:color w:val="000000" w:themeColor="text1"/>
                  <w:rPrChange w:id="44" w:author="Michele Castellaneta" w:date="2018-11-23T10:54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1</w:t>
              </w:r>
            </w:ins>
            <w:ins w:id="45" w:author="Michele Castellaneta" w:date="2018-11-23T10:09:00Z">
              <w:r w:rsidRPr="00574738">
                <w:rPr>
                  <w:rFonts w:ascii="Times-Roman" w:hAnsi="Times-Roman" w:cs="Times-Roman"/>
                  <w:color w:val="000000" w:themeColor="text1"/>
                </w:rPr>
                <w:t>.</w:t>
              </w:r>
            </w:ins>
          </w:p>
          <w:p w14:paraId="656992C0" w14:textId="6702E709" w:rsidR="00837127" w:rsidRDefault="00837127" w:rsidP="00837127">
            <w:pPr>
              <w:rPr>
                <w:ins w:id="46" w:author="Michele Castellaneta" w:date="2018-11-23T10:48:00Z"/>
                <w:rFonts w:ascii="Times-Roman" w:hAnsi="Times-Roman" w:cs="Times-Roman"/>
                <w:color w:val="000000" w:themeColor="text1"/>
              </w:rPr>
            </w:pPr>
          </w:p>
          <w:p w14:paraId="1F2D84F7" w14:textId="0A9F33B0" w:rsidR="00837127" w:rsidRDefault="00837127" w:rsidP="00837127">
            <w:pPr>
              <w:rPr>
                <w:ins w:id="4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0256EEA" w14:textId="295E3BBD" w:rsidR="00837127" w:rsidRDefault="00837127" w:rsidP="00837127">
            <w:pPr>
              <w:rPr>
                <w:ins w:id="48" w:author="Michele Castellaneta" w:date="2018-11-23T10:49:00Z"/>
                <w:rFonts w:ascii="Times-Roman" w:hAnsi="Times-Roman" w:cs="Times-Roman"/>
                <w:color w:val="000000" w:themeColor="text1"/>
              </w:rPr>
            </w:pPr>
            <w:r>
              <w:rPr>
                <w:rFonts w:ascii="Times-Roman" w:hAnsi="Times-Roman" w:cs="Times-Roman"/>
                <w:noProof/>
                <w:color w:val="000000" w:themeColor="text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1E3587" wp14:editId="27264C6A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18415</wp:posOffset>
                      </wp:positionV>
                      <wp:extent cx="4544060" cy="3362325"/>
                      <wp:effectExtent l="0" t="0" r="8890" b="9525"/>
                      <wp:wrapTight wrapText="bothSides">
                        <wp:wrapPolygon edited="0">
                          <wp:start x="0" y="0"/>
                          <wp:lineTo x="0" y="21539"/>
                          <wp:lineTo x="21552" y="21539"/>
                          <wp:lineTo x="21552" y="0"/>
                          <wp:lineTo x="0" y="0"/>
                        </wp:wrapPolygon>
                      </wp:wrapTight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44060" cy="3362325"/>
                                <a:chOff x="0" y="0"/>
                                <a:chExt cx="4544060" cy="33623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magin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4060" cy="3103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Casella di testo 4"/>
                              <wps:cNvSpPr txBox="1"/>
                              <wps:spPr>
                                <a:xfrm>
                                  <a:off x="0" y="3095625"/>
                                  <a:ext cx="454406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81E1B" w14:textId="6E73DAA9" w:rsidR="00837127" w:rsidRPr="009C26C6" w:rsidRDefault="00837127">
                                    <w:pPr>
                                      <w:pStyle w:val="Didascalia"/>
                                      <w:rPr>
                                        <w:noProof/>
                                      </w:rPr>
                                      <w:pPrChange w:id="49" w:author="Michele Castellaneta" w:date="2018-11-23T10:49:00Z">
                                        <w:pPr>
                                          <w:numPr>
                                            <w:numId w:val="18"/>
                                          </w:numPr>
                                          <w:spacing w:after="0" w:line="240" w:lineRule="auto"/>
                                          <w:ind w:left="720" w:hanging="360"/>
                                        </w:pPr>
                                      </w:pPrChange>
                                    </w:pPr>
                                    <w:ins w:id="50" w:author="Michele Castellaneta" w:date="2018-11-23T10:49:00Z">
                                      <w:r w:rsidRPr="009C26C6">
                                        <w:t xml:space="preserve">Figura </w:t>
                                      </w:r>
                                      <w:r w:rsidRPr="009C26C6">
                                        <w:fldChar w:fldCharType="begin"/>
                                      </w:r>
                                      <w:r w:rsidRPr="009C26C6">
                                        <w:instrText xml:space="preserve"> SEQ Figura \* ARABIC </w:instrText>
                                      </w:r>
                                    </w:ins>
                                    <w:r w:rsidRPr="009C26C6">
                                      <w:fldChar w:fldCharType="separate"/>
                                    </w:r>
                                    <w:ins w:id="51" w:author="Michele Castellaneta" w:date="2018-11-23T10:49:00Z">
                                      <w:r w:rsidRPr="009C26C6">
                                        <w:rPr>
                                          <w:noProof/>
                                        </w:rPr>
                                        <w:t>1</w:t>
                                      </w:r>
                                      <w:r w:rsidRPr="009C26C6">
                                        <w:fldChar w:fldCharType="end"/>
                                      </w:r>
                                      <w:r w:rsidRPr="009C26C6">
                                        <w:t>. Pagina del gioco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E3587" id="Gruppo 5" o:spid="_x0000_s1026" style="position:absolute;margin-left:52.4pt;margin-top:1.45pt;width:357.8pt;height:264.75pt;z-index:251662336" coordsize="45440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2" o:spid="_x0000_s1027" type="#_x0000_t75" style="position:absolute;width:45440;height:31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4" o:spid="_x0000_s1028" type="#_x0000_t202" style="position:absolute;top:30956;width:45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      <v:textbox style="mso-fit-shape-to-text:t" inset="0,0,0,0">
                          <w:txbxContent>
                            <w:p w14:paraId="7BD81E1B" w14:textId="6E73DAA9" w:rsidR="00837127" w:rsidRPr="009C26C6" w:rsidRDefault="00837127">
                              <w:pPr>
                                <w:pStyle w:val="Didascalia"/>
                                <w:rPr>
                                  <w:noProof/>
                                </w:rPr>
                                <w:pPrChange w:id="52" w:author="Michele Castellaneta" w:date="2018-11-23T10:49:00Z">
                                  <w:pPr>
                                    <w:numPr>
                                      <w:numId w:val="18"/>
                                    </w:numPr>
                                    <w:spacing w:after="0" w:line="240" w:lineRule="auto"/>
                                    <w:ind w:left="720" w:hanging="360"/>
                                  </w:pPr>
                                </w:pPrChange>
                              </w:pPr>
                              <w:ins w:id="53" w:author="Michele Castellaneta" w:date="2018-11-23T10:49:00Z">
                                <w:r w:rsidRPr="009C26C6">
                                  <w:t xml:space="preserve">Figura </w:t>
                                </w:r>
                                <w:r w:rsidRPr="009C26C6">
                                  <w:fldChar w:fldCharType="begin"/>
                                </w:r>
                                <w:r w:rsidRPr="009C26C6">
                                  <w:instrText xml:space="preserve"> SEQ Figura \* ARABIC </w:instrText>
                                </w:r>
                              </w:ins>
                              <w:r w:rsidRPr="009C26C6">
                                <w:fldChar w:fldCharType="separate"/>
                              </w:r>
                              <w:ins w:id="54" w:author="Michele Castellaneta" w:date="2018-11-23T10:49:00Z">
                                <w:r w:rsidRPr="009C26C6">
                                  <w:rPr>
                                    <w:noProof/>
                                  </w:rPr>
                                  <w:t>1</w:t>
                                </w:r>
                                <w:r w:rsidRPr="009C26C6">
                                  <w:fldChar w:fldCharType="end"/>
                                </w:r>
                                <w:r w:rsidRPr="009C26C6">
                                  <w:t>. Pagina del gioco</w:t>
                                </w:r>
                              </w:ins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5B0D0971" w14:textId="13F9D309" w:rsidR="00837127" w:rsidRDefault="00837127" w:rsidP="00837127">
            <w:pPr>
              <w:rPr>
                <w:ins w:id="5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355DCC52" w14:textId="17A782F2" w:rsidR="00837127" w:rsidRDefault="00837127" w:rsidP="00837127">
            <w:pPr>
              <w:rPr>
                <w:ins w:id="5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50DDF74" w14:textId="040EECE1" w:rsidR="00837127" w:rsidRDefault="00837127" w:rsidP="00837127">
            <w:pPr>
              <w:rPr>
                <w:ins w:id="5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360CF72" w14:textId="5A3B2098" w:rsidR="00837127" w:rsidRDefault="00837127" w:rsidP="00837127">
            <w:pPr>
              <w:rPr>
                <w:ins w:id="5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83B105" w14:textId="2A2AF9A7" w:rsidR="00837127" w:rsidRDefault="00837127" w:rsidP="00837127">
            <w:pPr>
              <w:rPr>
                <w:ins w:id="5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DB83C08" w14:textId="2FE3D9DF" w:rsidR="00837127" w:rsidRDefault="00837127" w:rsidP="00837127">
            <w:pPr>
              <w:rPr>
                <w:ins w:id="6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32A071E" w14:textId="0E5FF234" w:rsidR="00837127" w:rsidRDefault="00837127" w:rsidP="00837127">
            <w:pPr>
              <w:rPr>
                <w:ins w:id="6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1DB6260" w14:textId="2859BA2B" w:rsidR="00837127" w:rsidRDefault="00837127" w:rsidP="00837127">
            <w:pPr>
              <w:rPr>
                <w:ins w:id="6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547CD6E" w14:textId="7EA0A536" w:rsidR="00837127" w:rsidRDefault="00837127" w:rsidP="00837127">
            <w:pPr>
              <w:rPr>
                <w:ins w:id="6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73EF07EB" w14:textId="340FB397" w:rsidR="00837127" w:rsidRDefault="00837127" w:rsidP="00837127">
            <w:pPr>
              <w:rPr>
                <w:ins w:id="6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59696D03" w14:textId="3C87FF08" w:rsidR="00837127" w:rsidRDefault="00837127" w:rsidP="00837127">
            <w:pPr>
              <w:rPr>
                <w:ins w:id="65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484FA1CF" w14:textId="31FF5C1D" w:rsidR="00837127" w:rsidRDefault="00837127" w:rsidP="00837127">
            <w:pPr>
              <w:rPr>
                <w:ins w:id="66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C7D9D2D" w14:textId="6A039C9D" w:rsidR="00837127" w:rsidRDefault="00837127" w:rsidP="00837127">
            <w:pPr>
              <w:rPr>
                <w:ins w:id="67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79C2800" w14:textId="2CB7503B" w:rsidR="00837127" w:rsidRDefault="00837127" w:rsidP="00837127">
            <w:pPr>
              <w:rPr>
                <w:ins w:id="68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8DC52C" w14:textId="4CD1E560" w:rsidR="00837127" w:rsidRDefault="00837127" w:rsidP="00837127">
            <w:pPr>
              <w:rPr>
                <w:ins w:id="69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B597D27" w14:textId="2322FC83" w:rsidR="00837127" w:rsidRDefault="00837127" w:rsidP="00837127">
            <w:pPr>
              <w:rPr>
                <w:ins w:id="70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103E020A" w14:textId="0D44A79C" w:rsidR="00837127" w:rsidRDefault="00837127" w:rsidP="00837127">
            <w:pPr>
              <w:rPr>
                <w:ins w:id="71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F48D01E" w14:textId="23ED916F" w:rsidR="00837127" w:rsidRDefault="00837127" w:rsidP="00837127">
            <w:pPr>
              <w:rPr>
                <w:ins w:id="72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6F790EEF" w14:textId="58B2A301" w:rsidR="00837127" w:rsidRDefault="00837127" w:rsidP="00837127">
            <w:pPr>
              <w:rPr>
                <w:ins w:id="73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0E3DF6D1" w14:textId="7A3262B9" w:rsidR="00837127" w:rsidRDefault="00837127" w:rsidP="00837127">
            <w:pPr>
              <w:rPr>
                <w:ins w:id="74" w:author="Michele Castellaneta" w:date="2018-11-23T10:49:00Z"/>
                <w:rFonts w:ascii="Times-Roman" w:hAnsi="Times-Roman" w:cs="Times-Roman"/>
                <w:color w:val="000000" w:themeColor="text1"/>
              </w:rPr>
            </w:pPr>
          </w:p>
          <w:p w14:paraId="231E6B66" w14:textId="77777777" w:rsidR="00837127" w:rsidRPr="00574738" w:rsidRDefault="00837127">
            <w:pPr>
              <w:rPr>
                <w:ins w:id="75" w:author="Michele Castellaneta" w:date="2018-11-23T10:10:00Z"/>
                <w:rFonts w:ascii="Times-Roman" w:hAnsi="Times-Roman" w:cs="Times-Roman"/>
                <w:color w:val="000000" w:themeColor="text1"/>
              </w:rPr>
              <w:pPrChange w:id="76" w:author="Michele Castellaneta" w:date="2018-11-23T10:48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57054735" w14:textId="262DE170" w:rsidR="00574738" w:rsidRPr="00E41E67" w:rsidRDefault="00574738" w:rsidP="00574738">
            <w:pPr>
              <w:numPr>
                <w:ilvl w:val="0"/>
                <w:numId w:val="18"/>
              </w:numPr>
              <w:rPr>
                <w:ins w:id="77" w:author="Michele Castellaneta" w:date="2018-11-23T11:12:00Z"/>
                <w:rFonts w:ascii="Times-Roman" w:hAnsi="Times-Roman" w:cs="Times-Roman"/>
                <w:color w:val="000000" w:themeColor="text1"/>
                <w:rPrChange w:id="78" w:author="Michele Castellaneta" w:date="2018-11-23T11:12:00Z">
                  <w:rPr>
                    <w:ins w:id="79" w:author="Michele Castellaneta" w:date="2018-11-23T11:12:00Z"/>
                    <w:rFonts w:ascii="Times-Roman" w:hAnsi="Times-Roman" w:cs="Times-Roman"/>
                  </w:rPr>
                </w:rPrChange>
              </w:rPr>
            </w:pPr>
            <w:ins w:id="80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1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Marco</w:t>
              </w:r>
            </w:ins>
            <w:ins w:id="82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seleziona 1 </w:t>
              </w:r>
            </w:ins>
            <w:ins w:id="83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>in</w:t>
              </w:r>
            </w:ins>
            <w:ins w:id="84" w:author="Michele Castellaneta" w:date="2018-11-23T10:54:00Z">
              <w:r w:rsidR="00837127">
                <w:rPr>
                  <w:rFonts w:ascii="Times-Roman" w:hAnsi="Times-Roman" w:cs="Times-Roman"/>
                  <w:color w:val="000000" w:themeColor="text1"/>
                </w:rPr>
                <w:t xml:space="preserve"> Quanti</w:t>
              </w:r>
            </w:ins>
            <w:ins w:id="85" w:author="Michele Castellaneta" w:date="2018-11-23T11:02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tà </w:t>
              </w:r>
            </w:ins>
            <w:ins w:id="86" w:author="Michele Castellaneta" w:date="2018-11-23T11:05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</w:t>
              </w:r>
            </w:ins>
            <w:ins w:id="87" w:author="Michele Castellaneta" w:date="2018-11-23T10:10:00Z">
              <w:r w:rsidRPr="00574738">
                <w:rPr>
                  <w:rFonts w:ascii="Times-Roman" w:hAnsi="Times-Roman" w:cs="Times-Roman"/>
                  <w:color w:val="000000" w:themeColor="text1"/>
                  <w:rPrChange w:id="88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clicca su “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89" w:author="Michele Castellaneta" w:date="2018-11-23T10:10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>Aggiungi</w:t>
              </w:r>
              <w:r w:rsidRPr="00574738">
                <w:rPr>
                  <w:rFonts w:ascii="Times-Roman" w:hAnsi="Times-Roman" w:cs="Times-Roman"/>
                  <w:i/>
                  <w:iCs/>
                  <w:color w:val="000000" w:themeColor="text1"/>
                  <w:rPrChange w:id="90" w:author="Michele Castellaneta" w:date="2018-11-23T10:10:00Z">
                    <w:rPr>
                      <w:rFonts w:ascii="Times-Roman" w:hAnsi="Times-Roman" w:cs="Times-Roman"/>
                      <w:color w:val="000000" w:themeColor="text1"/>
                    </w:rPr>
                  </w:rPrChange>
                </w:rPr>
                <w:t xml:space="preserve"> al carrello</w:t>
              </w:r>
              <w:r>
                <w:rPr>
                  <w:rFonts w:ascii="Times-Roman" w:hAnsi="Times-Roman" w:cs="Times-Roman"/>
                  <w:color w:val="000000" w:themeColor="text1"/>
                </w:rPr>
                <w:t>”</w:t>
              </w:r>
            </w:ins>
            <w:ins w:id="91" w:author="Michele Castellaneta" w:date="2018-11-23T11:12:00Z">
              <w:r w:rsidR="00E41E67">
                <w:rPr>
                  <w:rFonts w:ascii="Times-Roman" w:hAnsi="Times-Roman" w:cs="Times-Roman"/>
                  <w:color w:val="000000" w:themeColor="text1"/>
                </w:rPr>
                <w:t xml:space="preserve"> </w:t>
              </w:r>
            </w:ins>
            <w:ins w:id="92" w:author="Michele Castellaneta" w:date="2018-11-23T11:03:00Z">
              <w:r w:rsidR="003829CE">
                <w:rPr>
                  <w:rFonts w:ascii="Times-Roman" w:hAnsi="Times-Roman" w:cs="Times-Roman"/>
                  <w:color w:val="000000" w:themeColor="text1"/>
                </w:rPr>
                <w:t xml:space="preserve">e viene </w:t>
              </w:r>
              <w:r w:rsidR="003829CE" w:rsidRPr="003829CE">
                <w:rPr>
                  <w:rFonts w:ascii="Times-Roman" w:hAnsi="Times-Roman" w:cs="Times-Roman"/>
                  <w:rPrChange w:id="93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reindirizzato </w:t>
              </w:r>
              <w:r w:rsidR="003829CE">
                <w:rPr>
                  <w:rFonts w:ascii="Times-Roman" w:hAnsi="Times-Roman" w:cs="Times-Roman"/>
                </w:rPr>
                <w:t>alla</w:t>
              </w:r>
              <w:r w:rsidR="003829CE" w:rsidRPr="003829CE">
                <w:rPr>
                  <w:rFonts w:ascii="Times-Roman" w:hAnsi="Times-Roman" w:cs="Times-Roman"/>
                  <w:rPrChange w:id="94" w:author="Michele Castellaneta" w:date="2018-11-23T11:0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pagina del carrello</w:t>
              </w:r>
              <w:r w:rsidR="003829CE">
                <w:rPr>
                  <w:rFonts w:ascii="Times-Roman" w:hAnsi="Times-Roman" w:cs="Times-Roman"/>
                </w:rPr>
                <w:t>.</w:t>
              </w:r>
            </w:ins>
          </w:p>
          <w:p w14:paraId="0EDAC058" w14:textId="77777777" w:rsidR="00E41E67" w:rsidRPr="00E41E67" w:rsidRDefault="00E41E67" w:rsidP="00E41E67">
            <w:pPr>
              <w:numPr>
                <w:ilvl w:val="0"/>
                <w:numId w:val="18"/>
              </w:numPr>
              <w:rPr>
                <w:ins w:id="95" w:author="Michele Castellaneta" w:date="2018-11-23T11:12:00Z"/>
                <w:rFonts w:ascii="Times-Roman" w:hAnsi="Times-Roman" w:cs="Times-Roman"/>
                <w:rPrChange w:id="96" w:author="Michele Castellaneta" w:date="2018-11-23T11:12:00Z">
                  <w:rPr>
                    <w:ins w:id="97" w:author="Michele Castellaneta" w:date="2018-11-23T11:12:00Z"/>
                    <w:rFonts w:ascii="Times-Roman" w:hAnsi="Times-Roman" w:cs="Times-Roman"/>
                    <w:color w:val="FF0000"/>
                  </w:rPr>
                </w:rPrChange>
              </w:rPr>
            </w:pPr>
            <w:ins w:id="98" w:author="Michele Castellaneta" w:date="2018-11-23T11:12:00Z">
              <w:r w:rsidRPr="00E41E67">
                <w:rPr>
                  <w:rFonts w:ascii="Times-Roman" w:hAnsi="Times-Roman" w:cs="Times-Roman"/>
                  <w:rPrChange w:id="99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Nella barra in alto, sull’icona del carrello compare il numero 1, che indica che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0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Assassin’s</w:t>
              </w:r>
              <w:proofErr w:type="spellEnd"/>
              <w:r w:rsidRPr="00E41E67">
                <w:rPr>
                  <w:rFonts w:ascii="Times-Roman" w:hAnsi="Times-Roman" w:cs="Times-Roman"/>
                  <w:i/>
                  <w:rPrChange w:id="101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 xml:space="preserve"> </w:t>
              </w:r>
              <w:proofErr w:type="spellStart"/>
              <w:r w:rsidRPr="00E41E67">
                <w:rPr>
                  <w:rFonts w:ascii="Times-Roman" w:hAnsi="Times-Roman" w:cs="Times-Roman"/>
                  <w:i/>
                  <w:rPrChange w:id="102" w:author="Michele Castellaneta" w:date="2018-11-23T11:12:00Z">
                    <w:rPr>
                      <w:rFonts w:ascii="Times-Roman" w:hAnsi="Times-Roman" w:cs="Times-Roman"/>
                      <w:i/>
                      <w:color w:val="FF0000"/>
                    </w:rPr>
                  </w:rPrChange>
                </w:rPr>
                <w:t>Creed</w:t>
              </w:r>
              <w:proofErr w:type="spellEnd"/>
              <w:r w:rsidRPr="00E41E67">
                <w:rPr>
                  <w:rFonts w:ascii="Times-Roman" w:hAnsi="Times-Roman" w:cs="Times-Roman"/>
                  <w:rPrChange w:id="103" w:author="Michele Castellaneta" w:date="2018-11-23T11:12:00Z">
                    <w:rPr>
                      <w:rFonts w:ascii="Times-Roman" w:hAnsi="Times-Roman" w:cs="Times-Roman"/>
                      <w:color w:val="FF0000"/>
                    </w:rPr>
                  </w:rPrChange>
                </w:rPr>
                <w:t xml:space="preserve"> è stato inserito nel carrello.</w:t>
              </w:r>
            </w:ins>
          </w:p>
          <w:p w14:paraId="2D0C8E98" w14:textId="27C34A2C" w:rsidR="00574738" w:rsidRPr="00574738" w:rsidDel="00E41E67" w:rsidRDefault="00574738">
            <w:pPr>
              <w:rPr>
                <w:del w:id="104" w:author="Michele Castellaneta" w:date="2018-11-23T11:22:00Z"/>
                <w:rFonts w:ascii="Times-Roman" w:hAnsi="Times-Roman" w:cs="Times-Roman"/>
                <w:color w:val="FF0000"/>
                <w:rPrChange w:id="105" w:author="Michele Castellaneta" w:date="2018-11-23T10:07:00Z">
                  <w:rPr>
                    <w:del w:id="106" w:author="Michele Castellaneta" w:date="2018-11-23T11:22:00Z"/>
                    <w:rFonts w:ascii="Times-Roman" w:hAnsi="Times-Roman" w:cs="Times-Roman"/>
                  </w:rPr>
                </w:rPrChange>
              </w:rPr>
              <w:pPrChange w:id="107" w:author="Michele Castellaneta" w:date="2018-11-23T10:10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24798CBE" w14:textId="4DB2B165" w:rsidR="00401163" w:rsidRPr="002F5E1C" w:rsidDel="00E41E67" w:rsidRDefault="00401163" w:rsidP="00401163">
            <w:pPr>
              <w:numPr>
                <w:ilvl w:val="0"/>
                <w:numId w:val="18"/>
              </w:numPr>
              <w:rPr>
                <w:del w:id="108" w:author="Michele Castellaneta" w:date="2018-11-23T11:22:00Z"/>
                <w:rFonts w:ascii="Times-Roman" w:hAnsi="Times-Roman" w:cs="Times-Roman"/>
                <w:u w:val="single"/>
                <w:rPrChange w:id="109" w:author="Cosimo Bacco" w:date="2018-10-30T09:54:00Z">
                  <w:rPr>
                    <w:del w:id="110" w:author="Michele Castellaneta" w:date="2018-11-23T11:22:00Z"/>
                    <w:rFonts w:ascii="Times-Roman" w:hAnsi="Times-Roman" w:cs="Times-Roman"/>
                  </w:rPr>
                </w:rPrChange>
              </w:rPr>
            </w:pPr>
            <w:del w:id="111" w:author="Michele Castellaneta" w:date="2018-11-23T11:22:00Z">
              <w:r w:rsidRPr="003829CE" w:rsidDel="00E41E67">
                <w:rPr>
                  <w:rFonts w:ascii="Times-Roman" w:hAnsi="Times-Roman" w:cs="Times-Roman"/>
                  <w:color w:val="FF0000"/>
                  <w:u w:val="single"/>
                  <w:rPrChange w:id="112" w:author="Michele Castellaneta" w:date="2018-11-23T11:04:00Z">
                    <w:rPr>
                      <w:rFonts w:ascii="Times-Roman" w:hAnsi="Times-Roman" w:cs="Times-Roman"/>
                    </w:rPr>
                  </w:rPrChange>
                </w:rPr>
                <w:delText>Marco preme sull’icona del carrello e viene reindirizzato nella pagina del carrello.</w:delText>
              </w:r>
            </w:del>
          </w:p>
          <w:p w14:paraId="66190CEB" w14:textId="540743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21"/>
          <w:p w14:paraId="6A11808A" w14:textId="02DB5F1F" w:rsidR="00401163" w:rsidRPr="009C26C6" w:rsidRDefault="009C26C6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3" w:author="Michele Castellaneta" w:date="2018-11-27T10:57:00Z">
              <w:r>
                <w:rPr>
                  <w:rFonts w:ascii="Times-Roman" w:hAnsi="Times-Roman" w:cs="Times-Roman"/>
                </w:rPr>
                <w:t xml:space="preserve">Marco </w:t>
              </w:r>
            </w:ins>
            <w:del w:id="114" w:author="Michele Castellaneta" w:date="2018-11-27T10:57:00Z">
              <w:r w:rsidR="00401163" w:rsidRPr="009C26C6" w:rsidDel="009C26C6">
                <w:rPr>
                  <w:rFonts w:ascii="Times-Roman" w:hAnsi="Times-Roman" w:cs="Times-Roman"/>
                </w:rPr>
                <w:delText>C</w:delText>
              </w:r>
            </w:del>
            <w:ins w:id="115" w:author="Michele Castellaneta" w:date="2018-11-27T10:57:00Z">
              <w:r>
                <w:rPr>
                  <w:rFonts w:ascii="Times-Roman" w:hAnsi="Times-Roman" w:cs="Times-Roman"/>
                </w:rPr>
                <w:t>c</w:t>
              </w:r>
            </w:ins>
            <w:r w:rsidR="00401163" w:rsidRPr="009C26C6">
              <w:rPr>
                <w:rFonts w:ascii="Times-Roman" w:hAnsi="Times-Roman" w:cs="Times-Roman"/>
              </w:rPr>
              <w:t>licca sul pulsante “</w:t>
            </w:r>
            <w:r w:rsidR="00401163" w:rsidRPr="009C26C6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549E9BA6" w:rsidR="00401163" w:rsidRDefault="00401163" w:rsidP="00401163">
            <w:pPr>
              <w:numPr>
                <w:ilvl w:val="0"/>
                <w:numId w:val="18"/>
              </w:numPr>
              <w:rPr>
                <w:ins w:id="116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50DC69CD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7" w:author="Cosimo Bacco" w:date="2018-10-26T10:21:00Z">
              <w:r w:rsidRPr="00031105">
                <w:rPr>
                  <w:rFonts w:ascii="Times-Roman" w:hAnsi="Times-Roman" w:cs="Times-Roman"/>
                </w:rPr>
                <w:t>Nella pagina del login</w:t>
              </w:r>
            </w:ins>
            <w:ins w:id="118" w:author="Michele Castellaneta" w:date="2018-11-27T10:59:00Z">
              <w:r w:rsidR="009C26C6">
                <w:rPr>
                  <w:rFonts w:ascii="Times-Roman" w:hAnsi="Times-Roman" w:cs="Times-Roman"/>
                </w:rPr>
                <w:t xml:space="preserve"> Marco</w:t>
              </w:r>
            </w:ins>
            <w:ins w:id="119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</w:ins>
            <w:ins w:id="120" w:author="Michele Castellaneta" w:date="2018-11-27T10:59:00Z">
              <w:r w:rsidR="009C26C6">
                <w:rPr>
                  <w:rFonts w:ascii="Times-Roman" w:hAnsi="Times-Roman" w:cs="Times-Roman"/>
                </w:rPr>
                <w:t>,</w:t>
              </w:r>
            </w:ins>
            <w:ins w:id="121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22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23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124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5256A5D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125" w:author="Michele Castellaneta" w:date="2018-11-27T10:59:00Z">
              <w:r w:rsidRPr="00401163" w:rsidDel="009C26C6">
                <w:rPr>
                  <w:rFonts w:ascii="Times-Roman" w:hAnsi="Times-Roman" w:cs="Times-Roman"/>
                </w:rPr>
                <w:delText xml:space="preserve">Siccome </w:delText>
              </w:r>
            </w:del>
            <w:proofErr w:type="spellStart"/>
            <w:ins w:id="126" w:author="Michele Castellaneta" w:date="2018-11-27T10:59:00Z">
              <w:r w:rsidR="009C26C6">
                <w:rPr>
                  <w:rFonts w:ascii="Times-Roman" w:hAnsi="Times-Roman" w:cs="Times-Roman"/>
                </w:rPr>
                <w:t>Poichè</w:t>
              </w:r>
              <w:proofErr w:type="spellEnd"/>
              <w:r w:rsidR="009C26C6" w:rsidRPr="00401163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Marco non è ancora registrato, preme </w:t>
            </w:r>
            <w:del w:id="127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128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129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130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131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132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133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3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3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36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13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3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3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143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4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45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4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48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149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51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4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6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7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158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59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0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161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161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3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4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165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166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167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9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0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2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73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176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177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178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17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5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88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1C0C837D" w:rsidR="00401163" w:rsidRPr="009C26C6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189" w:author="Michele Castellaneta" w:date="2018-11-27T11:02:00Z">
                  <w:rPr>
                    <w:rFonts w:ascii="Times-Roman" w:hAnsi="Times-Roman" w:cs="Times-Roman"/>
                  </w:rPr>
                </w:rPrChange>
              </w:rPr>
            </w:pPr>
            <w:r w:rsidRPr="009C26C6">
              <w:rPr>
                <w:rFonts w:ascii="Times-Roman" w:hAnsi="Times-Roman" w:cs="Times-Roman"/>
              </w:rPr>
              <w:t>Il sistema effettua dei controlli sulla validità dei dati inseriti</w:t>
            </w:r>
            <w:ins w:id="190" w:author="Michele Castellaneta" w:date="2018-11-27T11:00:00Z">
              <w:r w:rsidR="009C26C6" w:rsidRPr="009C26C6">
                <w:rPr>
                  <w:rFonts w:ascii="Times-Roman" w:hAnsi="Times-Roman" w:cs="Times-Roman"/>
                  <w:rPrChange w:id="191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</w:t>
              </w:r>
            </w:ins>
            <w:ins w:id="192" w:author="Michele Castellaneta" w:date="2018-11-27T11:01:00Z">
              <w:r w:rsidR="009C26C6" w:rsidRPr="009C26C6">
                <w:rPr>
                  <w:rFonts w:ascii="Times-Roman" w:hAnsi="Times-Roman" w:cs="Times-Roman"/>
                  <w:rPrChange w:id="193" w:author="Michele Castellaneta" w:date="2018-11-27T11:02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>e informa Marco che è possibile procedere con la registrazione</w:t>
              </w:r>
            </w:ins>
            <w:ins w:id="194" w:author="Michele Castellaneta" w:date="2018-11-27T11:03:00Z">
              <w:r w:rsidR="00BE7DE5">
                <w:rPr>
                  <w:rFonts w:ascii="Times-Roman" w:hAnsi="Times-Roman" w:cs="Times-Roman"/>
                </w:rPr>
                <w:t>.</w:t>
              </w:r>
            </w:ins>
            <w:del w:id="195" w:author="Michele Castellaneta" w:date="2018-11-27T11:00:00Z">
              <w:r w:rsidRPr="009C26C6" w:rsidDel="009C26C6">
                <w:rPr>
                  <w:rFonts w:ascii="Times-Roman" w:hAnsi="Times-Roman" w:cs="Times-Roman"/>
                  <w:u w:val="single"/>
                  <w:rPrChange w:id="196" w:author="Michele Castellaneta" w:date="2018-11-27T11:02:00Z">
                    <w:rPr>
                      <w:rFonts w:ascii="Times-Roman" w:hAnsi="Times-Roman" w:cs="Times-Roman"/>
                    </w:rPr>
                  </w:rPrChange>
                </w:rPr>
                <w:delText>:</w:delText>
              </w:r>
            </w:del>
          </w:p>
          <w:p w14:paraId="7901882E" w14:textId="33C7543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197" w:author="Michele Castellaneta" w:date="2018-11-27T11:01:00Z"/>
                <w:rFonts w:ascii="Times-Roman" w:hAnsi="Times-Roman" w:cs="Times-Roman"/>
                <w:u w:val="single"/>
                <w:rPrChange w:id="198" w:author="Cosimo Bacco" w:date="2018-10-30T09:59:00Z">
                  <w:rPr>
                    <w:del w:id="199" w:author="Michele Castellaneta" w:date="2018-11-27T11:01:00Z"/>
                  </w:rPr>
                </w:rPrChange>
              </w:rPr>
              <w:pPrChange w:id="200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2" w:author="Cosimo Bacco" w:date="2018-10-30T09:59:00Z">
                    <w:rPr/>
                  </w:rPrChange>
                </w:rPr>
                <w:delText>Tutti i campi non devono essere vuoti.</w:delText>
              </w:r>
            </w:del>
          </w:p>
          <w:p w14:paraId="4AD24A37" w14:textId="1AF4B1E1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3" w:author="Michele Castellaneta" w:date="2018-11-27T11:01:00Z"/>
                <w:rFonts w:ascii="Times-Roman" w:hAnsi="Times-Roman" w:cs="Times-Roman"/>
                <w:u w:val="single"/>
                <w:rPrChange w:id="204" w:author="Cosimo Bacco" w:date="2018-10-30T09:59:00Z">
                  <w:rPr>
                    <w:del w:id="205" w:author="Michele Castellaneta" w:date="2018-11-27T11:01:00Z"/>
                  </w:rPr>
                </w:rPrChange>
              </w:rPr>
              <w:pPrChange w:id="20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07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08" w:author="Cosimo Bacco" w:date="2018-10-30T09:59:00Z">
                    <w:rPr/>
                  </w:rPrChange>
                </w:rPr>
                <w:delText>Il numero di telefono inserito deve avere il formato  ### #######.</w:delText>
              </w:r>
            </w:del>
          </w:p>
          <w:p w14:paraId="0076036A" w14:textId="2F1C4FBC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09" w:author="Michele Castellaneta" w:date="2018-11-27T11:01:00Z"/>
                <w:rFonts w:ascii="Times-Roman" w:hAnsi="Times-Roman" w:cs="Times-Roman"/>
                <w:u w:val="single"/>
                <w:rPrChange w:id="210" w:author="Cosimo Bacco" w:date="2018-10-30T09:59:00Z">
                  <w:rPr>
                    <w:del w:id="211" w:author="Michele Castellaneta" w:date="2018-11-27T11:01:00Z"/>
                  </w:rPr>
                </w:rPrChange>
              </w:rPr>
              <w:pPrChange w:id="212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13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14" w:author="Cosimo Bacco" w:date="2018-10-30T09:59:00Z">
                    <w:rPr/>
                  </w:rPrChange>
                </w:rPr>
                <w:delText>L’email deve avere un formato adatto(</w:delText>
              </w:r>
              <w:r w:rsidRPr="00294170" w:rsidDel="009C26C6">
                <w:rPr>
                  <w:rFonts w:ascii="Times-Roman" w:hAnsi="Times-Roman" w:cs="Times-Roman"/>
                  <w:i/>
                  <w:u w:val="single"/>
                  <w:rPrChange w:id="215" w:author="Cosimo Bacco" w:date="2018-10-30T09:59:00Z">
                    <w:rPr>
                      <w:rFonts w:ascii="Times-Roman" w:hAnsi="Times-Roman" w:cs="Times-Roman"/>
                    </w:rPr>
                  </w:rPrChange>
                </w:rPr>
                <w:delText>utente@host.dominio</w:delText>
              </w:r>
              <w:r w:rsidRPr="00294170" w:rsidDel="009C26C6">
                <w:rPr>
                  <w:rFonts w:ascii="Times-Roman" w:hAnsi="Times-Roman" w:cs="Times-Roman"/>
                  <w:u w:val="single"/>
                  <w:rPrChange w:id="216" w:author="Cosimo Bacco" w:date="2018-10-30T09:59:00Z">
                    <w:rPr/>
                  </w:rPrChange>
                </w:rPr>
                <w:delText>) e non deve essere già associata a un altro account.</w:delText>
              </w:r>
            </w:del>
          </w:p>
          <w:p w14:paraId="4A6DAE68" w14:textId="6F953A9A" w:rsidR="00401163" w:rsidRPr="00294170" w:rsidDel="009C26C6" w:rsidRDefault="00401163">
            <w:pPr>
              <w:pStyle w:val="Paragrafoelenco"/>
              <w:numPr>
                <w:ilvl w:val="0"/>
                <w:numId w:val="44"/>
              </w:numPr>
              <w:rPr>
                <w:del w:id="217" w:author="Michele Castellaneta" w:date="2018-11-27T11:01:00Z"/>
                <w:rFonts w:ascii="Times-Roman" w:hAnsi="Times-Roman" w:cs="Times-Roman"/>
                <w:u w:val="single"/>
                <w:rPrChange w:id="218" w:author="Cosimo Bacco" w:date="2018-10-30T09:59:00Z">
                  <w:rPr>
                    <w:del w:id="219" w:author="Michele Castellaneta" w:date="2018-11-27T11:01:00Z"/>
                  </w:rPr>
                </w:rPrChange>
              </w:rPr>
              <w:pPrChange w:id="220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21" w:author="Michele Castellaneta" w:date="2018-11-27T11:01:00Z">
              <w:r w:rsidRPr="00294170" w:rsidDel="009C26C6">
                <w:rPr>
                  <w:rFonts w:ascii="Times-Roman" w:hAnsi="Times-Roman" w:cs="Times-Roman"/>
                  <w:u w:val="single"/>
                  <w:rPrChange w:id="222" w:author="Cosimo Bacco" w:date="2018-10-30T09:59:00Z">
                    <w:rPr/>
                  </w:rPrChange>
                </w:rPr>
                <w:delText>La password deve contenere un minimo di 6 caratteri. Deve essere presente almeno una lettera maiuscola, una lettera minuscola e un numero.</w:delText>
              </w:r>
            </w:del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62A72E3C" w:rsidR="00401163" w:rsidRDefault="00401163" w:rsidP="00401163">
            <w:pPr>
              <w:numPr>
                <w:ilvl w:val="0"/>
                <w:numId w:val="18"/>
              </w:numPr>
              <w:rPr>
                <w:ins w:id="223" w:author="Cosimo Bacco" w:date="2018-11-22T19:0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</w:t>
            </w:r>
            <w:ins w:id="224" w:author="Cosimo Bacco" w:date="2018-11-22T18:59:00Z">
              <w:r w:rsidR="00CC0F9F">
                <w:rPr>
                  <w:rFonts w:ascii="Times-Roman" w:hAnsi="Times-Roman" w:cs="Times-Roman"/>
                </w:rPr>
                <w:t>’email</w:t>
              </w:r>
            </w:ins>
            <w:ins w:id="225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 alla casella postale inserita da Marco</w:t>
              </w:r>
            </w:ins>
            <w:ins w:id="226" w:author="Cosimo Bacco" w:date="2018-11-22T19:01:00Z">
              <w:r w:rsidR="00CC0F9F">
                <w:rPr>
                  <w:rFonts w:ascii="Times-Roman" w:hAnsi="Times-Roman" w:cs="Times-Roman"/>
                </w:rPr>
                <w:t xml:space="preserve"> contenente un link per confermare la registrazione</w:t>
              </w:r>
            </w:ins>
            <w:del w:id="227" w:author="Cosimo Bacco" w:date="2018-11-22T18:59:00Z">
              <w:r w:rsidRPr="00401163" w:rsidDel="00CC0F9F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228" w:author="Cosimo Bacco" w:date="2018-11-22T19:01:00Z">
              <w:r w:rsidR="00CC0F9F">
                <w:rPr>
                  <w:rFonts w:ascii="Times-Roman" w:hAnsi="Times-Roman" w:cs="Times-Roman"/>
                </w:rPr>
                <w:t>.</w:t>
              </w:r>
            </w:ins>
            <w:del w:id="229" w:author="Cosimo Bacco" w:date="2018-11-22T19:01:00Z">
              <w:r w:rsidRPr="00401163" w:rsidDel="00CC0F9F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230" w:name="_Hlk527707889"/>
              <w:r w:rsidRPr="00401163" w:rsidDel="00CC0F9F">
                <w:rPr>
                  <w:rFonts w:ascii="Times-Roman" w:hAnsi="Times-Roman" w:cs="Times-Roman"/>
                </w:rPr>
                <w:delText>X0A12</w:delText>
              </w:r>
              <w:bookmarkEnd w:id="230"/>
              <w:r w:rsidRPr="00401163" w:rsidDel="00CC0F9F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15C21225" w:rsidR="002651BF" w:rsidRPr="00401163" w:rsidRDefault="002651B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31" w:author="Cosimo Bacco" w:date="2018-11-22T19:03:00Z">
              <w:r>
                <w:rPr>
                  <w:rFonts w:ascii="Times-Roman" w:hAnsi="Times-Roman" w:cs="Times-Roman"/>
                </w:rPr>
                <w:t xml:space="preserve">Il sistema indirizza Marco verso una pagina in cui </w:t>
              </w:r>
            </w:ins>
            <w:ins w:id="232" w:author="Michele Castellaneta" w:date="2018-11-27T11:11:00Z">
              <w:r w:rsidR="00BE7DE5">
                <w:rPr>
                  <w:rFonts w:ascii="Times-Roman" w:hAnsi="Times-Roman" w:cs="Times-Roman"/>
                </w:rPr>
                <w:t>viene</w:t>
              </w:r>
            </w:ins>
            <w:ins w:id="233" w:author="Cosimo Bacco" w:date="2018-11-22T19:03:00Z">
              <w:del w:id="234" w:author="Michele Castellaneta" w:date="2018-11-27T11:11:00Z">
                <w:r w:rsidDel="00BE7DE5">
                  <w:rPr>
                    <w:rFonts w:ascii="Times-Roman" w:hAnsi="Times-Roman" w:cs="Times-Roman"/>
                  </w:rPr>
                  <w:delText>è</w:delText>
                </w:r>
              </w:del>
              <w:r>
                <w:rPr>
                  <w:rFonts w:ascii="Times-Roman" w:hAnsi="Times-Roman" w:cs="Times-Roman"/>
                </w:rPr>
                <w:t xml:space="preserve"> mostrato il messaggio “</w:t>
              </w:r>
            </w:ins>
            <w:ins w:id="235" w:author="Cosimo Bacco" w:date="2018-11-22T19:04:00Z">
              <w:r>
                <w:rPr>
                  <w:rFonts w:ascii="Times-Roman" w:hAnsi="Times-Roman" w:cs="Times-Roman"/>
                </w:rPr>
                <w:t xml:space="preserve">GamesHub ti ha inviato un’email all’indirizzo </w:t>
              </w:r>
              <w:r>
                <w:rPr>
                  <w:rFonts w:ascii="Times-Roman" w:hAnsi="Times-Roman" w:cs="Times-Roman"/>
                </w:rPr>
                <w:fldChar w:fldCharType="begin"/>
              </w:r>
              <w:r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>
                <w:rPr>
                  <w:rFonts w:ascii="Times-Roman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</w:t>
              </w:r>
            </w:ins>
            <w:ins w:id="236" w:author="Michele Castellaneta" w:date="2018-11-27T11:03:00Z">
              <w:r w:rsidR="00BE7DE5">
                <w:rPr>
                  <w:rFonts w:ascii="Times-Roman" w:hAnsi="Times-Roman" w:cs="Times-Roman"/>
                </w:rPr>
                <w:t>n</w:t>
              </w:r>
            </w:ins>
            <w:ins w:id="237" w:author="Cosimo Bacco" w:date="2018-11-22T19:04:00Z">
              <w:r>
                <w:rPr>
                  <w:rFonts w:ascii="Times-Roman" w:hAnsi="Times-Roman" w:cs="Times-Roman"/>
                </w:rPr>
                <w:t>te un link per completare la registrazione”</w:t>
              </w:r>
            </w:ins>
          </w:p>
          <w:p w14:paraId="1D8C3CAA" w14:textId="74CE3F81" w:rsidR="00401163" w:rsidRDefault="00401163" w:rsidP="00401163">
            <w:pPr>
              <w:numPr>
                <w:ilvl w:val="0"/>
                <w:numId w:val="18"/>
              </w:numPr>
              <w:rPr>
                <w:ins w:id="238" w:author="Cosimo Bacco" w:date="2018-11-22T19:02:00Z"/>
                <w:rFonts w:ascii="Times-Roman" w:hAnsi="Times-Roman" w:cs="Times-Roman"/>
              </w:rPr>
            </w:pPr>
            <w:del w:id="239" w:author="Cosimo Bacco" w:date="2018-11-22T19:02:00Z">
              <w:r w:rsidRPr="00401163" w:rsidDel="00CC0F9F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240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Marco accede alla sua casella postale </w:t>
              </w:r>
            </w:ins>
            <w:ins w:id="241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begin"/>
              </w:r>
              <w:r w:rsidR="00BE7DE5">
                <w:rPr>
                  <w:rFonts w:ascii="Times-Roman" w:hAnsi="Times-Roman" w:cs="Times-Roman"/>
                </w:rPr>
                <w:instrText xml:space="preserve"> HYPERLINK "mailto:</w:instrText>
              </w:r>
            </w:ins>
            <w:ins w:id="242" w:author="Cosimo Bacco" w:date="2018-11-22T19:02:00Z">
              <w:r w:rsidR="00BE7DE5" w:rsidRPr="00BE7DE5">
                <w:rPr>
                  <w:rPrChange w:id="243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m</w:instrText>
              </w:r>
            </w:ins>
            <w:ins w:id="244" w:author="Michele Castellaneta" w:date="2018-11-27T11:03:00Z">
              <w:r w:rsidR="00BE7DE5" w:rsidRPr="00BE7DE5">
                <w:rPr>
                  <w:rPrChange w:id="245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a</w:instrText>
              </w:r>
            </w:ins>
            <w:ins w:id="246" w:author="Cosimo Bacco" w:date="2018-11-22T19:02:00Z">
              <w:r w:rsidR="00BE7DE5" w:rsidRPr="00BE7DE5">
                <w:rPr>
                  <w:rPrChange w:id="247" w:author="Michele Castellaneta" w:date="2018-11-27T11:04:00Z">
                    <w:rPr>
                      <w:rStyle w:val="Collegamentoipertestuale"/>
                      <w:rFonts w:ascii="Times-Roman" w:hAnsi="Times-Roman" w:cs="Times-Roman"/>
                    </w:rPr>
                  </w:rPrChange>
                </w:rPr>
                <w:instrText>rco.arechi@gmail.com</w:instrText>
              </w:r>
            </w:ins>
            <w:ins w:id="248" w:author="Michele Castellaneta" w:date="2018-11-27T11:04:00Z">
              <w:r w:rsidR="00BE7DE5">
                <w:rPr>
                  <w:rFonts w:ascii="Times-Roman" w:hAnsi="Times-Roman" w:cs="Times-Roman"/>
                </w:rPr>
                <w:instrText xml:space="preserve">" </w:instrText>
              </w:r>
              <w:r w:rsidR="00BE7DE5">
                <w:rPr>
                  <w:rFonts w:ascii="Times-Roman" w:hAnsi="Times-Roman" w:cs="Times-Roman"/>
                </w:rPr>
                <w:fldChar w:fldCharType="separate"/>
              </w:r>
            </w:ins>
            <w:ins w:id="249" w:author="Cosimo Bacco" w:date="2018-11-22T19:02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m</w:t>
              </w:r>
            </w:ins>
            <w:ins w:id="250" w:author="Michele Castellaneta" w:date="2018-11-27T11:03:00Z"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a</w:t>
              </w:r>
            </w:ins>
            <w:ins w:id="251" w:author="Cosimo Bacco" w:date="2018-11-22T19:02:00Z">
              <w:del w:id="252" w:author="Michele Castellaneta" w:date="2018-11-27T11:03:00Z">
                <w:r w:rsidR="00BE7DE5" w:rsidRPr="00BE7DE5" w:rsidDel="00BE7DE5">
                  <w:rPr>
                    <w:rStyle w:val="Collegamentoipertestuale"/>
                    <w:rFonts w:ascii="Times-Roman" w:hAnsi="Times-Roman" w:cs="Times-Roman"/>
                  </w:rPr>
                  <w:delText>A</w:delText>
                </w:r>
              </w:del>
              <w:r w:rsidR="00BE7DE5" w:rsidRPr="00BE7DE5">
                <w:rPr>
                  <w:rStyle w:val="Collegamentoipertestuale"/>
                  <w:rFonts w:ascii="Times-Roman" w:hAnsi="Times-Roman" w:cs="Times-Roman"/>
                </w:rPr>
                <w:t>rco.arechi@gmail.com</w:t>
              </w:r>
            </w:ins>
            <w:ins w:id="253" w:author="Michele Castellaneta" w:date="2018-11-27T11:04:00Z">
              <w:r w:rsidR="00BE7DE5">
                <w:rPr>
                  <w:rFonts w:ascii="Times-Roman" w:hAnsi="Times-Roman" w:cs="Times-Roman"/>
                </w:rPr>
                <w:fldChar w:fldCharType="end"/>
              </w:r>
            </w:ins>
            <w:ins w:id="254" w:author="Cosimo Bacco" w:date="2018-11-22T19:02:00Z">
              <w:r w:rsidR="00CC0F9F">
                <w:rPr>
                  <w:rFonts w:ascii="Times-Roman" w:hAnsi="Times-Roman" w:cs="Times-Roman"/>
                </w:rPr>
                <w:t>.</w:t>
              </w:r>
            </w:ins>
          </w:p>
          <w:p w14:paraId="4A070D89" w14:textId="551F7FA9" w:rsidR="00CC0F9F" w:rsidRDefault="00CC0F9F" w:rsidP="00401163">
            <w:pPr>
              <w:numPr>
                <w:ilvl w:val="0"/>
                <w:numId w:val="18"/>
              </w:numPr>
              <w:rPr>
                <w:ins w:id="255" w:author="Cosimo Bacco" w:date="2018-11-22T19:03:00Z"/>
                <w:rFonts w:ascii="Times-Roman" w:hAnsi="Times-Roman" w:cs="Times-Roman"/>
              </w:rPr>
            </w:pPr>
            <w:ins w:id="256" w:author="Cosimo Bacco" w:date="2018-11-22T19:02:00Z">
              <w:r>
                <w:rPr>
                  <w:rFonts w:ascii="Times-Roman" w:hAnsi="Times-Roman" w:cs="Times-Roman"/>
                </w:rPr>
                <w:lastRenderedPageBreak/>
                <w:t>Marco in</w:t>
              </w:r>
            </w:ins>
            <w:ins w:id="257" w:author="Cosimo Bacco" w:date="2018-11-22T19:03:00Z">
              <w:r>
                <w:rPr>
                  <w:rFonts w:ascii="Times-Roman" w:hAnsi="Times-Roman" w:cs="Times-Roman"/>
                </w:rPr>
                <w:t xml:space="preserve">dividua </w:t>
              </w:r>
              <w:del w:id="258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>l’email</w:delText>
                </w:r>
              </w:del>
            </w:ins>
            <w:proofErr w:type="gramStart"/>
            <w:ins w:id="259" w:author="Michele Castellaneta" w:date="2018-11-27T11:04:00Z">
              <w:r w:rsidR="00BE7DE5">
                <w:rPr>
                  <w:rFonts w:ascii="Times-Roman" w:hAnsi="Times-Roman" w:cs="Times-Roman"/>
                </w:rPr>
                <w:t>l’email</w:t>
              </w:r>
            </w:ins>
            <w:proofErr w:type="gramEnd"/>
            <w:ins w:id="260" w:author="Cosimo Bacco" w:date="2018-11-22T19:03:00Z">
              <w:r>
                <w:rPr>
                  <w:rFonts w:ascii="Times-Roman" w:hAnsi="Times-Roman" w:cs="Times-Roman"/>
                </w:rPr>
                <w:t xml:space="preserve"> ricevuta da GamesHub e la visualizza.</w:t>
              </w:r>
            </w:ins>
          </w:p>
          <w:p w14:paraId="2DD98D24" w14:textId="63D86D7A" w:rsidR="00CC0F9F" w:rsidRPr="00401163" w:rsidRDefault="00CC0F9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261" w:author="Cosimo Bacco" w:date="2018-11-22T19:03:00Z">
              <w:r>
                <w:rPr>
                  <w:rFonts w:ascii="Times-Roman" w:hAnsi="Times-Roman" w:cs="Times-Roman"/>
                </w:rPr>
                <w:t xml:space="preserve">Marco clicca sul link </w:t>
              </w:r>
            </w:ins>
            <w:ins w:id="262" w:author="Michele Castellaneta" w:date="2018-11-27T11:04:00Z">
              <w:r w:rsidR="00BE7DE5">
                <w:rPr>
                  <w:rFonts w:ascii="Times-Roman" w:hAnsi="Times-Roman" w:cs="Times-Roman"/>
                </w:rPr>
                <w:t xml:space="preserve">presente all’interno della mail </w:t>
              </w:r>
            </w:ins>
            <w:ins w:id="263" w:author="Cosimo Bacco" w:date="2018-11-22T19:03:00Z">
              <w:r>
                <w:rPr>
                  <w:rFonts w:ascii="Times-Roman" w:hAnsi="Times-Roman" w:cs="Times-Roman"/>
                </w:rPr>
                <w:t>per effettuare la conferma della registrazione.</w:t>
              </w:r>
            </w:ins>
          </w:p>
          <w:p w14:paraId="28001196" w14:textId="62A67C51" w:rsidR="00401163" w:rsidRDefault="007D7A1F" w:rsidP="00401163">
            <w:pPr>
              <w:numPr>
                <w:ilvl w:val="0"/>
                <w:numId w:val="18"/>
              </w:numPr>
              <w:rPr>
                <w:ins w:id="264" w:author="Cosimo Bacco" w:date="2018-11-22T19:06:00Z"/>
                <w:rFonts w:ascii="Times-Roman" w:hAnsi="Times-Roman" w:cs="Times-Roman"/>
              </w:rPr>
            </w:pPr>
            <w:ins w:id="265" w:author="Cosimo Bacco" w:date="2018-11-22T19:05:00Z">
              <w:r>
                <w:rPr>
                  <w:rFonts w:ascii="Times-Roman" w:hAnsi="Times-Roman" w:cs="Times-Roman"/>
                </w:rPr>
                <w:t>Il sistema indirizza Marco verso una pagina in cui è mostrato il messaggio “</w:t>
              </w:r>
              <w:del w:id="266" w:author="Michele Castellaneta" w:date="2018-11-27T11:04:00Z">
                <w:r w:rsidDel="00BE7DE5">
                  <w:rPr>
                    <w:rFonts w:ascii="Times-Roman" w:hAnsi="Times-Roman" w:cs="Times-Roman"/>
                  </w:rPr>
                  <w:delText xml:space="preserve"> </w:delText>
                </w:r>
              </w:del>
            </w:ins>
            <w:ins w:id="267" w:author="Cosimo Bacco" w:date="2018-11-22T19:06:00Z">
              <w:r>
                <w:rPr>
                  <w:rFonts w:ascii="Times-Roman" w:hAnsi="Times-Roman" w:cs="Times-Roman"/>
                </w:rPr>
                <w:t>Registrazione completata”.</w:t>
              </w:r>
            </w:ins>
            <w:del w:id="268" w:author="Cosimo Bacco" w:date="2018-11-22T19:05:00Z">
              <w:r w:rsidR="00401163" w:rsidRPr="00401163" w:rsidDel="007D7A1F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6564A761" w:rsidR="007D7A1F" w:rsidRPr="006C2CD1" w:rsidDel="007D7A1F" w:rsidRDefault="007D7A1F">
            <w:pPr>
              <w:numPr>
                <w:ilvl w:val="0"/>
                <w:numId w:val="18"/>
              </w:numPr>
              <w:rPr>
                <w:del w:id="269" w:author="Cosimo Bacco" w:date="2018-11-22T19:06:00Z"/>
                <w:rFonts w:ascii="Times-Roman" w:hAnsi="Times-Roman" w:cs="Times-Roman"/>
              </w:rPr>
            </w:pPr>
            <w:ins w:id="270" w:author="Cosimo Bacco" w:date="2018-11-22T19:06:00Z">
              <w:r w:rsidRPr="006C2CD1">
                <w:rPr>
                  <w:rFonts w:ascii="Times-Roman" w:hAnsi="Times-Roman" w:cs="Times-Roman"/>
                </w:rPr>
                <w:t xml:space="preserve">Dopo </w:t>
              </w:r>
            </w:ins>
            <w:ins w:id="271" w:author="Cosimo Bacco" w:date="2018-11-28T15:27:00Z">
              <w:r w:rsidR="006C2CD1">
                <w:rPr>
                  <w:rFonts w:ascii="Times-Roman" w:hAnsi="Times-Roman" w:cs="Times-Roman"/>
                </w:rPr>
                <w:t>5</w:t>
              </w:r>
            </w:ins>
            <w:ins w:id="272" w:author="Cosimo Bacco" w:date="2018-11-22T19:06:00Z">
              <w:r w:rsidRPr="006C2CD1">
                <w:rPr>
                  <w:rFonts w:ascii="Times-Roman" w:hAnsi="Times-Roman" w:cs="Times-Roman"/>
                </w:rPr>
                <w:t xml:space="preserve"> secondi, </w:t>
              </w:r>
            </w:ins>
          </w:p>
          <w:p w14:paraId="25AF7A71" w14:textId="2486C8BC" w:rsidR="00401163" w:rsidRPr="006C2CD1" w:rsidDel="007D7A1F" w:rsidRDefault="00401163">
            <w:pPr>
              <w:numPr>
                <w:ilvl w:val="0"/>
                <w:numId w:val="18"/>
              </w:numPr>
              <w:rPr>
                <w:del w:id="273" w:author="Cosimo Bacco" w:date="2018-11-22T19:06:00Z"/>
                <w:rFonts w:ascii="Times-Roman" w:hAnsi="Times-Roman" w:cs="Times-Roman"/>
              </w:rPr>
            </w:pPr>
            <w:del w:id="274" w:author="Cosimo Bacco" w:date="2018-11-22T19:06:00Z">
              <w:r w:rsidRPr="006C2CD1" w:rsidDel="007D7A1F">
                <w:rPr>
                  <w:rFonts w:ascii="Times-Roman" w:hAnsi="Times-Roman" w:cs="Times-Roman"/>
                </w:rPr>
                <w:delText>Marco inserisce il codice X0A12 nell’apposito campo e clicca su “conferma”.</w:delText>
              </w:r>
            </w:del>
            <w:ins w:id="275" w:author="Cosimo Bacco" w:date="2018-11-22T19:06:00Z">
              <w:r w:rsidR="007D7A1F" w:rsidRPr="006C2CD1">
                <w:rPr>
                  <w:rFonts w:ascii="Times-Roman" w:hAnsi="Times-Roman" w:cs="Times-Roman"/>
                </w:rPr>
                <w:t xml:space="preserve"> </w:t>
              </w:r>
            </w:ins>
          </w:p>
          <w:p w14:paraId="57F8F773" w14:textId="77777777" w:rsidR="00401163" w:rsidRPr="006C2CD1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6C2CD1">
              <w:rPr>
                <w:rFonts w:ascii="Times-Roman" w:hAnsi="Times-Roman" w:cs="Times-Roman"/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276" w:author="Cosimo Bacco" w:date="2018-10-26T10:21:00Z"/>
                <w:rFonts w:ascii="Times-Roman" w:hAnsi="Times-Roman" w:cs="Times-Roman"/>
              </w:rPr>
            </w:pPr>
            <w:del w:id="277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0D909B2A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</w:t>
            </w:r>
            <w:ins w:id="278" w:author="Michele Castellaneta" w:date="2018-11-27T11:10:00Z">
              <w:r w:rsidR="00BE7DE5">
                <w:rPr>
                  <w:rFonts w:ascii="Times-Roman" w:hAnsi="Times-Roman" w:cs="Times-Roman"/>
                </w:rPr>
                <w:t>L</w:t>
              </w:r>
            </w:ins>
            <w:del w:id="279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l</w:delText>
              </w:r>
            </w:del>
            <w:r w:rsidRPr="00401163">
              <w:rPr>
                <w:rFonts w:ascii="Times-Roman" w:hAnsi="Times-Roman" w:cs="Times-Roman"/>
              </w:rPr>
              <w:t>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0C835029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280" w:name="_Hlk526950152"/>
            <w:del w:id="281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Dopodiché v</w:delText>
              </w:r>
            </w:del>
            <w:ins w:id="282" w:author="Michele Castellaneta" w:date="2018-11-27T11:10:00Z">
              <w:r w:rsidR="00BE7DE5">
                <w:rPr>
                  <w:rFonts w:ascii="Times-Roman" w:hAnsi="Times-Roman" w:cs="Times-Roman"/>
                </w:rPr>
                <w:t>V</w:t>
              </w:r>
            </w:ins>
            <w:r w:rsidRPr="00401163">
              <w:rPr>
                <w:rFonts w:ascii="Times-Roman" w:hAnsi="Times-Roman" w:cs="Times-Roman"/>
              </w:rPr>
              <w:t>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05265E28" w:rsidR="00401163" w:rsidRDefault="00401163" w:rsidP="00401163">
            <w:pPr>
              <w:numPr>
                <w:ilvl w:val="0"/>
                <w:numId w:val="18"/>
              </w:numPr>
              <w:rPr>
                <w:ins w:id="283" w:author="Michele Castellaneta" w:date="2018-11-27T11:1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</w:t>
            </w:r>
            <w:ins w:id="284" w:author="Michele Castellaneta" w:date="2018-11-27T11:12:00Z">
              <w:r w:rsidR="00BE7DE5">
                <w:rPr>
                  <w:rFonts w:ascii="Times-Roman" w:hAnsi="Times-Roman" w:cs="Times-Roman"/>
                </w:rPr>
                <w:t>“P</w:t>
              </w:r>
            </w:ins>
            <w:del w:id="285" w:author="Michele Castellaneta" w:date="2018-11-27T11:10:00Z">
              <w:r w:rsidRPr="00401163" w:rsidDel="00BE7DE5">
                <w:rPr>
                  <w:rFonts w:ascii="Times-Roman" w:hAnsi="Times-Roman" w:cs="Times-Roman"/>
                </w:rPr>
                <w:delText>p</w:delText>
              </w:r>
            </w:del>
            <w:r w:rsidRPr="00401163">
              <w:rPr>
                <w:rFonts w:ascii="Times-Roman" w:hAnsi="Times-Roman" w:cs="Times-Roman"/>
              </w:rPr>
              <w:t>rocedi</w:t>
            </w:r>
            <w:ins w:id="286" w:author="Michele Castellaneta" w:date="2018-11-27T11:12:00Z">
              <w:r w:rsidR="00BE7DE5">
                <w:rPr>
                  <w:rFonts w:ascii="Times-Roman" w:hAnsi="Times-Roman" w:cs="Times-Roman"/>
                </w:rPr>
                <w:t>”</w:t>
              </w:r>
            </w:ins>
            <w:r w:rsidRPr="00401163">
              <w:rPr>
                <w:rFonts w:ascii="Times-Roman" w:hAnsi="Times-Roman" w:cs="Times-Roman"/>
              </w:rPr>
              <w:t xml:space="preserve"> che lo conduce verso la pagina di </w:t>
            </w:r>
            <w:r w:rsidRPr="00BE7DE5">
              <w:rPr>
                <w:rFonts w:ascii="Times-Roman" w:hAnsi="Times-Roman" w:cs="Times-Roman"/>
              </w:rPr>
              <w:t>pagamento</w:t>
            </w:r>
            <w:ins w:id="287" w:author="Michele Castellaneta" w:date="2018-11-27T11:13:00Z">
              <w:r w:rsidR="00BE7DE5" w:rsidRPr="00BE7DE5">
                <w:rPr>
                  <w:rFonts w:ascii="Times-Roman" w:hAnsi="Times-Roman" w:cs="Times-Roman"/>
                  <w:rPrChange w:id="288" w:author="Michele Castellaneta" w:date="2018-11-27T11:13:00Z">
                    <w:rPr>
                      <w:rFonts w:ascii="Times-Roman" w:hAnsi="Times-Roman" w:cs="Times-Roman"/>
                      <w:u w:val="single"/>
                    </w:rPr>
                  </w:rPrChange>
                </w:rPr>
                <w:t xml:space="preserve"> con carta di credito</w:t>
              </w:r>
            </w:ins>
            <w:del w:id="289" w:author="Michele Castellaneta" w:date="2018-11-27T11:13:00Z">
              <w:r w:rsidRPr="00294170" w:rsidDel="00BE7DE5">
                <w:rPr>
                  <w:rFonts w:ascii="Times-Roman" w:hAnsi="Times-Roman" w:cs="Times-Roman"/>
                  <w:u w:val="single"/>
                  <w:rPrChange w:id="290" w:author="Cosimo Bacco" w:date="2018-10-30T10:06:00Z">
                    <w:rPr>
                      <w:rFonts w:ascii="Times-Roman" w:hAnsi="Times-Roman" w:cs="Times-Roman"/>
                    </w:rPr>
                  </w:rPrChange>
                </w:rPr>
                <w:delText xml:space="preserve"> paypal</w:delText>
              </w:r>
            </w:del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2BF6D1DE" w14:textId="07072BDE" w:rsidR="00320161" w:rsidRDefault="00320161" w:rsidP="00401163">
            <w:pPr>
              <w:numPr>
                <w:ilvl w:val="0"/>
                <w:numId w:val="18"/>
              </w:numPr>
              <w:rPr>
                <w:ins w:id="291" w:author="Michele Castellaneta" w:date="2018-11-27T11:13:00Z"/>
                <w:rFonts w:ascii="Times-Roman" w:hAnsi="Times-Roman" w:cs="Times-Roman"/>
              </w:rPr>
            </w:pPr>
            <w:ins w:id="292" w:author="Michele Castellaneta" w:date="2018-11-27T11:13:00Z">
              <w:r>
                <w:rPr>
                  <w:rFonts w:ascii="Times-Roman" w:hAnsi="Times-Roman" w:cs="Times-Roman"/>
                </w:rPr>
                <w:t>Inserisce il numero della carta di credito, il CVV e la data di scadenza.</w:t>
              </w:r>
            </w:ins>
          </w:p>
          <w:p w14:paraId="392A9660" w14:textId="2FCCC49C" w:rsidR="00320161" w:rsidRPr="00401163" w:rsidDel="00320161" w:rsidRDefault="00320161" w:rsidP="00401163">
            <w:pPr>
              <w:numPr>
                <w:ilvl w:val="0"/>
                <w:numId w:val="18"/>
              </w:numPr>
              <w:rPr>
                <w:del w:id="293" w:author="Michele Castellaneta" w:date="2018-11-27T11:17:00Z"/>
                <w:rFonts w:ascii="Times-Roman" w:hAnsi="Times-Roman" w:cs="Times-Roman"/>
              </w:rPr>
            </w:pPr>
          </w:p>
          <w:p w14:paraId="689D17D8" w14:textId="21D5E98A" w:rsidR="00401163" w:rsidRDefault="00401163" w:rsidP="00401163">
            <w:pPr>
              <w:numPr>
                <w:ilvl w:val="0"/>
                <w:numId w:val="18"/>
              </w:numPr>
              <w:rPr>
                <w:ins w:id="294" w:author="Cosimo Bacco" w:date="2018-11-27T18:09:00Z"/>
                <w:rFonts w:ascii="Times-Roman" w:hAnsi="Times-Roman" w:cs="Times-Roman"/>
              </w:rPr>
            </w:pPr>
            <w:del w:id="295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Visualizza la pagina di login di paypal e inserisce email e password</w:delText>
              </w:r>
            </w:del>
            <w:ins w:id="296" w:author="Cosimo Bacco" w:date="2018-10-26T10:41:00Z">
              <w:del w:id="297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 xml:space="preserve"> e clicca sul pulsante </w:delText>
                </w:r>
              </w:del>
            </w:ins>
            <w:ins w:id="298" w:author="Cosimo Bacco" w:date="2018-10-26T10:42:00Z">
              <w:del w:id="299" w:author="Michele Castellaneta" w:date="2018-11-27T11:14:00Z">
                <w:r w:rsidR="00980849" w:rsidDel="00320161">
                  <w:rPr>
                    <w:rFonts w:ascii="Times-Roman" w:hAnsi="Times-Roman" w:cs="Times-Roman"/>
                  </w:rPr>
                  <w:delText>“conferma”.</w:delText>
                </w:r>
              </w:del>
            </w:ins>
            <w:del w:id="300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.</w:delText>
              </w:r>
            </w:del>
            <w:ins w:id="301" w:author="Michele Castellaneta" w:date="2018-11-27T11:14:00Z">
              <w:r w:rsidR="00320161">
                <w:rPr>
                  <w:rFonts w:ascii="Times-Roman" w:hAnsi="Times-Roman" w:cs="Times-Roman"/>
                </w:rPr>
                <w:t>Marco clicca sul pulsante “</w:t>
              </w:r>
            </w:ins>
            <w:ins w:id="302" w:author="Michele Castellaneta" w:date="2018-11-27T11:25:00Z">
              <w:r w:rsidR="007B45A1">
                <w:rPr>
                  <w:rFonts w:ascii="Times-Roman" w:hAnsi="Times-Roman" w:cs="Times-Roman"/>
                </w:rPr>
                <w:t>Paga</w:t>
              </w:r>
            </w:ins>
            <w:ins w:id="303" w:author="Michele Castellaneta" w:date="2018-11-27T11:14:00Z">
              <w:r w:rsidR="00320161">
                <w:rPr>
                  <w:rFonts w:ascii="Times-Roman" w:hAnsi="Times-Roman" w:cs="Times-Roman"/>
                </w:rPr>
                <w:t>”</w:t>
              </w:r>
            </w:ins>
          </w:p>
          <w:p w14:paraId="266D16CC" w14:textId="1DD888D6" w:rsidR="007F36A9" w:rsidDel="00A6625E" w:rsidRDefault="007F36A9" w:rsidP="00401163">
            <w:pPr>
              <w:numPr>
                <w:ilvl w:val="0"/>
                <w:numId w:val="18"/>
              </w:numPr>
              <w:rPr>
                <w:ins w:id="304" w:author="Michele Castellaneta" w:date="2018-11-27T11:17:00Z"/>
                <w:del w:id="305" w:author="Cosimo Bacco" w:date="2018-11-27T18:10:00Z"/>
                <w:rFonts w:ascii="Times-Roman" w:hAnsi="Times-Roman" w:cs="Times-Roman"/>
              </w:rPr>
            </w:pPr>
          </w:p>
          <w:p w14:paraId="27C933CA" w14:textId="17062E6B" w:rsidR="00320161" w:rsidRDefault="00320161" w:rsidP="00320161">
            <w:pPr>
              <w:numPr>
                <w:ilvl w:val="0"/>
                <w:numId w:val="18"/>
              </w:numPr>
              <w:rPr>
                <w:ins w:id="306" w:author="Cosimo Bacco" w:date="2018-11-27T18:10:00Z"/>
                <w:rFonts w:ascii="Times-Roman" w:hAnsi="Times-Roman" w:cs="Times-Roman"/>
              </w:rPr>
            </w:pPr>
            <w:ins w:id="307" w:author="Michele Castellaneta" w:date="2018-11-27T11:17:00Z">
              <w:r>
                <w:rPr>
                  <w:rFonts w:ascii="Times-Roman" w:hAnsi="Times-Roman" w:cs="Times-Roman"/>
                </w:rPr>
                <w:t>Il sistema verifica i dati della carta e permette a Marco di procedere con l’acquisto.</w:t>
              </w:r>
            </w:ins>
          </w:p>
          <w:p w14:paraId="632F8CF2" w14:textId="46D2DCA0" w:rsidR="00A6625E" w:rsidRPr="00A6625E" w:rsidRDefault="00A6625E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08" w:author="Cosimo Bacco" w:date="2018-11-27T18:10:00Z">
              <w:r w:rsidRPr="00A6625E">
                <w:rPr>
                  <w:rFonts w:ascii="Times-Roman" w:hAnsi="Times-Roman" w:cs="Times-Roman"/>
                </w:rPr>
                <w:t xml:space="preserve">Il sistema salva </w:t>
              </w:r>
              <w:r>
                <w:rPr>
                  <w:rFonts w:ascii="Times-Roman" w:hAnsi="Times-Roman" w:cs="Times-Roman"/>
                </w:rPr>
                <w:t>i</w:t>
              </w:r>
            </w:ins>
            <w:ins w:id="309" w:author="Cosimo Bacco" w:date="2018-11-27T18:11:00Z">
              <w:r w:rsidR="004F1E43">
                <w:rPr>
                  <w:rFonts w:ascii="Times-Roman" w:hAnsi="Times-Roman" w:cs="Times-Roman"/>
                </w:rPr>
                <w:t xml:space="preserve"> dati della carta di credito.</w:t>
              </w:r>
            </w:ins>
          </w:p>
          <w:bookmarkEnd w:id="280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310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311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32B9F0F6" w:rsidR="00401163" w:rsidRPr="00401163" w:rsidDel="00CC0F9F" w:rsidRDefault="00401163" w:rsidP="00401163">
            <w:pPr>
              <w:numPr>
                <w:ilvl w:val="0"/>
                <w:numId w:val="18"/>
              </w:numPr>
              <w:rPr>
                <w:del w:id="312" w:author="Cosimo Bacco" w:date="2018-11-22T18:58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</w:t>
            </w:r>
            <w:ins w:id="313" w:author="Michele Castellaneta" w:date="2018-11-27T11:14:00Z">
              <w:r w:rsidR="00320161">
                <w:rPr>
                  <w:rFonts w:ascii="Times-Roman" w:hAnsi="Times-Roman" w:cs="Times-Roman"/>
                </w:rPr>
                <w:t>C</w:t>
              </w:r>
            </w:ins>
            <w:del w:id="314" w:author="Michele Castellaneta" w:date="2018-11-27T11:14:00Z">
              <w:r w:rsidRPr="00401163" w:rsidDel="00320161">
                <w:rPr>
                  <w:rFonts w:ascii="Times-Roman" w:hAnsi="Times-Roman" w:cs="Times-Roman"/>
                </w:rPr>
                <w:delText>c</w:delText>
              </w:r>
            </w:del>
            <w:r w:rsidRPr="00401163">
              <w:rPr>
                <w:rFonts w:ascii="Times-Roman" w:hAnsi="Times-Roman" w:cs="Times-Roman"/>
              </w:rPr>
              <w:t>onferma</w:t>
            </w:r>
            <w:ins w:id="315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34837AE5" w14:textId="77777777" w:rsidR="0005517F" w:rsidRPr="00CC0F9F" w:rsidRDefault="0005517F">
            <w:pPr>
              <w:numPr>
                <w:ilvl w:val="0"/>
                <w:numId w:val="18"/>
              </w:numPr>
              <w:rPr>
                <w:ins w:id="316" w:author="Cosimo Bacco" w:date="2018-10-30T10:10:00Z"/>
                <w:rFonts w:ascii="Times-Roman" w:hAnsi="Times-Roman" w:cs="Times-Roman"/>
              </w:rPr>
            </w:pPr>
          </w:p>
          <w:p w14:paraId="0D1C63B3" w14:textId="42AAFB9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317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318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319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20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322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323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324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25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32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27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28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29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330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2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3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334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1699676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3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3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37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ins w:id="338" w:author="Michele Castellaneta" w:date="2018-11-27T11:20:00Z">
              <w:r w:rsidR="003E22E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</w:t>
            </w:r>
            <w:del w:id="33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quantità: 1)</w:t>
            </w:r>
          </w:p>
          <w:p w14:paraId="06BD4B8F" w14:textId="0FF45FA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</w:t>
            </w:r>
            <w:ins w:id="340" w:author="Michele Castellaneta" w:date="2018-11-27T11:20:00Z">
              <w:r w:rsidR="003E22E1">
                <w:rPr>
                  <w:rFonts w:ascii="Times-Roman" w:hAnsi="Times-Roman" w:cs="Times-Roman"/>
                </w:rPr>
                <w:t>A</w:t>
              </w:r>
            </w:ins>
            <w:del w:id="341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a</w:delText>
              </w:r>
            </w:del>
            <w:r w:rsidRPr="00401163">
              <w:rPr>
                <w:rFonts w:ascii="Times-Roman" w:hAnsi="Times-Roman" w:cs="Times-Roman"/>
              </w:rPr>
              <w:t>ccettato” a “</w:t>
            </w:r>
            <w:ins w:id="342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3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0E56D4E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</w:t>
            </w:r>
            <w:ins w:id="344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5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Del="00022D98" w:rsidRDefault="00401163" w:rsidP="00401163">
            <w:pPr>
              <w:numPr>
                <w:ilvl w:val="0"/>
                <w:numId w:val="18"/>
              </w:numPr>
              <w:rPr>
                <w:del w:id="346" w:author="Cosimo Bacco" w:date="2018-11-22T18:57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4D75125D" w14:textId="77777777" w:rsidR="0005517F" w:rsidRPr="00022D98" w:rsidRDefault="0005517F">
            <w:pPr>
              <w:numPr>
                <w:ilvl w:val="0"/>
                <w:numId w:val="18"/>
              </w:numPr>
              <w:rPr>
                <w:ins w:id="347" w:author="Cosimo Bacco" w:date="2018-10-30T10:11:00Z"/>
                <w:rFonts w:ascii="Times-Roman" w:hAnsi="Times-Roman" w:cs="Times-Roman"/>
              </w:rPr>
            </w:pPr>
          </w:p>
          <w:p w14:paraId="79CA4C20" w14:textId="79195B2B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</w:t>
            </w:r>
            <w:ins w:id="348" w:author="Michele Castellaneta" w:date="2018-11-27T11:20:00Z">
              <w:r w:rsidR="003E22E1">
                <w:rPr>
                  <w:rFonts w:ascii="Times-Roman" w:hAnsi="Times-Roman" w:cs="Times-Roman"/>
                </w:rPr>
                <w:t>I</w:t>
              </w:r>
            </w:ins>
            <w:del w:id="349" w:author="Michele Castellaneta" w:date="2018-11-27T11:20:00Z">
              <w:r w:rsidRPr="00401163" w:rsidDel="003E22E1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0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1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48882B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Riepilogo: prezzo</w:t>
            </w:r>
            <w:ins w:id="354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(19.99 €)</w:t>
            </w:r>
            <w:del w:id="355" w:author="Michele Castellaneta" w:date="2018-11-27T11:26:00Z">
              <w:r w:rsidRPr="00401163" w:rsidDel="007B45A1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, quantità (1) e nome prodotto (Assassin’s Creed).</w:t>
            </w:r>
          </w:p>
          <w:p w14:paraId="279B3795" w14:textId="2B46E14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6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 spedizione</w:t>
            </w:r>
            <w:ins w:id="358" w:author="Michele Castellaneta" w:date="2018-11-27T11:26:00Z">
              <w:r w:rsidR="007B45A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59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0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61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2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Del="00022D98" w:rsidRDefault="00401163">
            <w:pPr>
              <w:ind w:left="720"/>
              <w:rPr>
                <w:del w:id="363" w:author="Cosimo Bacco" w:date="2018-11-22T18:57:00Z"/>
                <w:rFonts w:ascii="Times-Roman" w:hAnsi="Times-Roman" w:cs="Times-Roman"/>
              </w:rPr>
              <w:pPrChange w:id="364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6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366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1AB45542" w14:textId="77777777" w:rsidR="0005517F" w:rsidRDefault="0005517F">
            <w:pPr>
              <w:ind w:left="720"/>
              <w:rPr>
                <w:ins w:id="367" w:author="Cosimo Bacco" w:date="2018-10-30T10:12:00Z"/>
                <w:rFonts w:ascii="Times-Roman" w:hAnsi="Times-Roman" w:cs="Times-Roman"/>
              </w:rPr>
              <w:pPrChange w:id="368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1F4E5234" w:rsidR="00401163" w:rsidRDefault="00401163" w:rsidP="00401163">
            <w:pPr>
              <w:numPr>
                <w:ilvl w:val="0"/>
                <w:numId w:val="18"/>
              </w:numPr>
              <w:rPr>
                <w:ins w:id="369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</w:t>
            </w:r>
            <w:ins w:id="370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371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372" w:author="Cosimo Bacco" w:date="2018-10-26T10:59:00Z"/>
                <w:rFonts w:ascii="Times-Roman" w:hAnsi="Times-Roman" w:cs="Times-Roman"/>
              </w:rPr>
            </w:pPr>
            <w:ins w:id="373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374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375" w:author="Cosimo Bacco" w:date="2018-10-26T11:01:00Z"/>
                <w:rFonts w:ascii="Times-Roman" w:hAnsi="Times-Roman" w:cs="Times-Roman"/>
              </w:rPr>
            </w:pPr>
            <w:ins w:id="376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377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378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379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523FE9DF" w14:textId="67E02439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380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381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382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383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7571E8E8" w14:textId="48CDB96D" w:rsidR="0005517F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384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385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386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387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388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389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390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391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392" w:author="Cosimo Bacco" w:date="2018-10-26T11:05:00Z">
              <w:r w:rsidR="000B2092">
                <w:rPr>
                  <w:rFonts w:ascii="Times-Roman" w:hAnsi="Times-Roman" w:cs="Times-Roman"/>
                </w:rPr>
                <w:t>lative al suo ordine,</w:t>
              </w:r>
            </w:ins>
            <w:ins w:id="393" w:author="Michele Castellaneta" w:date="2018-11-27T11:18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ins w:id="394" w:author="Cosimo Bacco" w:date="2018-10-26T11:05:00Z">
              <w:r w:rsidR="000B2092">
                <w:rPr>
                  <w:rFonts w:ascii="Times-Roman" w:hAnsi="Times-Roman" w:cs="Times-Roman"/>
                </w:rPr>
                <w:t>i</w:t>
              </w:r>
            </w:ins>
            <w:del w:id="395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 xml:space="preserve">l nuovo campo tracking id con un link che lo indirizza </w:t>
            </w:r>
            <w:ins w:id="396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397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398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399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400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0C11A157" w:rsidR="00401163" w:rsidDel="0005517F" w:rsidRDefault="00401163">
            <w:pPr>
              <w:numPr>
                <w:ilvl w:val="0"/>
                <w:numId w:val="18"/>
              </w:numPr>
              <w:rPr>
                <w:del w:id="401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10 ottobre il pacco viene consegnato dal corriere all’</w:t>
            </w:r>
            <w:ins w:id="402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indirizzo</w:t>
            </w:r>
            <w:ins w:id="403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inserito da </w:t>
              </w:r>
              <w:proofErr w:type="gramStart"/>
              <w:r w:rsidR="00320161">
                <w:rPr>
                  <w:rFonts w:ascii="Times-Roman" w:hAnsi="Times-Roman" w:cs="Times-Roman"/>
                </w:rPr>
                <w:t>Marco</w:t>
              </w:r>
            </w:ins>
            <w:ins w:id="404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</w:t>
              </w:r>
              <w:proofErr w:type="gramEnd"/>
              <w:r w:rsidR="00B91965" w:rsidRPr="00B91965">
                <w:rPr>
                  <w:rFonts w:ascii="Times-Roman" w:hAnsi="Times-Roman" w:cs="Times-Roman"/>
                </w:rPr>
                <w:t>via Vittorio Emanuele, 2 Salerno (SA))</w:t>
              </w:r>
            </w:ins>
            <w:del w:id="405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inserito da Marco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01C9E35A" w14:textId="79C85CA4" w:rsidR="00401163" w:rsidRPr="00022D98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del w:id="406" w:author="Cosimo Bacco" w:date="2018-10-26T11:22:00Z">
              <w:r w:rsidRPr="00022D98" w:rsidDel="001B66D1">
                <w:rPr>
                  <w:rFonts w:ascii="Times-Roman" w:hAnsi="Times-Roman" w:cs="Times-Roman"/>
                </w:rPr>
                <w:delText>Nella pagina “i miei ordini”, Marco visionerà che lo stato dell’ordine è “consegnato”.</w:delText>
              </w:r>
            </w:del>
          </w:p>
          <w:p w14:paraId="3923ABF8" w14:textId="6CDAFFFB" w:rsidR="00401163" w:rsidRDefault="00401163" w:rsidP="00401163">
            <w:pPr>
              <w:numPr>
                <w:ilvl w:val="0"/>
                <w:numId w:val="18"/>
              </w:numPr>
              <w:rPr>
                <w:ins w:id="407" w:author="Cosimo Bacco" w:date="2018-10-26T09:50:00Z"/>
                <w:rFonts w:ascii="Times-Roman" w:hAnsi="Times-Roman" w:cs="Times-Roman"/>
              </w:rPr>
            </w:pPr>
            <w:del w:id="408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409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</w:t>
              </w:r>
              <w:del w:id="410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ne</w:delText>
                </w:r>
              </w:del>
            </w:ins>
            <w:ins w:id="411" w:author="Cosimo Bacco" w:date="2018-10-26T11:23:00Z">
              <w:del w:id="412" w:author="Michele Castellaneta" w:date="2018-11-27T11:19:00Z">
                <w:r w:rsidR="001B66D1" w:rsidDel="00320161">
                  <w:rPr>
                    <w:rFonts w:ascii="Times-Roman" w:hAnsi="Times-Roman" w:cs="Times-Roman"/>
                  </w:rPr>
                  <w:delText>lla pagina “I miei ordini”</w:delText>
                </w:r>
              </w:del>
            </w:ins>
            <w:del w:id="413" w:author="Michele Castellaneta" w:date="2018-11-27T11:19:00Z">
              <w:r w:rsidRPr="00401163" w:rsidDel="00320161">
                <w:rPr>
                  <w:rFonts w:ascii="Times-Roman" w:hAnsi="Times-Roman" w:cs="Times-Roman"/>
                </w:rPr>
                <w:delText xml:space="preserve"> potrà anche visualizza</w:delText>
              </w:r>
            </w:del>
            <w:ins w:id="414" w:author="Cosimo Bacco" w:date="2018-10-26T11:23:00Z">
              <w:del w:id="415" w:author="Michele Castellaneta" w:date="2018-11-27T11:19:00Z">
                <w:r w:rsidR="00AC28A5" w:rsidDel="00320161">
                  <w:rPr>
                    <w:rFonts w:ascii="Times-Roman" w:hAnsi="Times-Roman" w:cs="Times-Roman"/>
                  </w:rPr>
                  <w:delText xml:space="preserve">, </w:delText>
                </w:r>
              </w:del>
              <w:r w:rsidR="00AC28A5">
                <w:rPr>
                  <w:rFonts w:ascii="Times-Roman" w:hAnsi="Times-Roman" w:cs="Times-Roman"/>
                </w:rPr>
                <w:t>preme sul pulsante “Fattura”</w:t>
              </w:r>
            </w:ins>
            <w:ins w:id="416" w:author="Michele Castellaneta" w:date="2018-11-27T11:19:00Z">
              <w:r w:rsidR="00320161">
                <w:rPr>
                  <w:rFonts w:ascii="Times-Roman" w:hAnsi="Times-Roman" w:cs="Times-Roman"/>
                </w:rPr>
                <w:t xml:space="preserve"> nella pagina “I miei ordini”</w:t>
              </w:r>
            </w:ins>
            <w:ins w:id="417" w:author="Cosimo Bacco" w:date="2018-10-26T11:23:00Z">
              <w:r w:rsidR="00AC28A5">
                <w:rPr>
                  <w:rFonts w:ascii="Times-Roman" w:hAnsi="Times-Roman" w:cs="Times-Roman"/>
                </w:rPr>
                <w:t xml:space="preserve"> e visualizza</w:t>
              </w:r>
            </w:ins>
            <w:del w:id="418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419" w:author="Cosimo Bacco" w:date="2018-10-26T11:23:00Z"/>
                <w:rFonts w:ascii="Times-Roman" w:hAnsi="Times-Roman" w:cs="Times-Roman"/>
              </w:rPr>
              <w:pPrChange w:id="420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lastRenderedPageBreak/>
        <w:t>Requisiti funzionali e non funzionali</w:t>
      </w:r>
    </w:p>
    <w:p w14:paraId="49312001" w14:textId="35E53430" w:rsidR="003E6E5E" w:rsidRDefault="003E6E5E" w:rsidP="008E4FD8">
      <w:pPr>
        <w:ind w:left="360"/>
        <w:rPr>
          <w:ins w:id="421" w:author="Cosimo Bacco" w:date="2018-12-05T21:38:00Z"/>
          <w:rFonts w:ascii="Times-Roman" w:hAnsi="Times-Roman" w:cs="Times-Roman"/>
          <w:color w:val="2F5496" w:themeColor="accent1" w:themeShade="BF"/>
        </w:rPr>
      </w:pPr>
      <w:ins w:id="422" w:author="Cosimo Bacco" w:date="2018-12-05T21:39:00Z">
        <w:r>
          <w:rPr>
            <w:rFonts w:ascii="Times-Roman" w:hAnsi="Times-Roman" w:cs="Times-Roman"/>
            <w:noProof/>
            <w:color w:val="2F5496" w:themeColor="accent1" w:themeShade="BF"/>
          </w:rPr>
          <w:drawing>
            <wp:inline distT="0" distB="0" distL="0" distR="0" wp14:anchorId="350FF6FF" wp14:editId="5D512865">
              <wp:extent cx="4713890" cy="1859915"/>
              <wp:effectExtent l="0" t="0" r="0" b="6985"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Gerarchia utenti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0313" cy="1874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423" w:name="_GoBack"/>
      <w:bookmarkEnd w:id="423"/>
    </w:p>
    <w:p w14:paraId="7BC5BC9E" w14:textId="77777777" w:rsidR="003E6E5E" w:rsidRDefault="003E6E5E" w:rsidP="008E4FD8">
      <w:pPr>
        <w:ind w:left="360"/>
        <w:rPr>
          <w:ins w:id="424" w:author="Cosimo Bacco" w:date="2018-12-05T21:38:00Z"/>
          <w:rFonts w:ascii="Times-Roman" w:hAnsi="Times-Roman" w:cs="Times-Roman"/>
          <w:color w:val="2F5496" w:themeColor="accent1" w:themeShade="BF"/>
        </w:rPr>
      </w:pPr>
    </w:p>
    <w:p w14:paraId="64817541" w14:textId="7CA5B2B5" w:rsidR="008529B8" w:rsidDel="00277717" w:rsidRDefault="00277717" w:rsidP="008E4FD8">
      <w:pPr>
        <w:ind w:left="360"/>
        <w:rPr>
          <w:del w:id="425" w:author="Cosimo Bacco" w:date="2018-11-27T17:29:00Z"/>
          <w:rFonts w:ascii="Times-Roman" w:hAnsi="Times-Roman" w:cs="Times-Roman"/>
          <w:color w:val="2F5496" w:themeColor="accent1" w:themeShade="BF"/>
        </w:rPr>
      </w:pPr>
      <w:ins w:id="426" w:author="Cosimo Bacco" w:date="2018-11-27T17:29:00Z">
        <w:r>
          <w:rPr>
            <w:rFonts w:ascii="Times-Roman" w:hAnsi="Times-Roman" w:cs="Times-Roman"/>
            <w:color w:val="2F5496" w:themeColor="accent1" w:themeShade="BF"/>
          </w:rPr>
          <w:t>commentare la gerarchia degli utenti</w:t>
        </w:r>
      </w:ins>
      <w:ins w:id="427" w:author="Michele Castellaneta" w:date="2018-11-23T12:17:00Z">
        <w:del w:id="428" w:author="Cosimo Bacco" w:date="2018-11-27T17:29:00Z">
          <w:r w:rsidR="007109E1" w:rsidDel="00277717">
            <w:rPr>
              <w:rFonts w:ascii="Times-Roman" w:hAnsi="Times-Roman" w:cs="Times-Roman"/>
              <w:color w:val="2F5496" w:themeColor="accent1" w:themeShade="BF"/>
            </w:rPr>
            <w:delText>Utente</w:delText>
          </w:r>
        </w:del>
      </w:ins>
    </w:p>
    <w:p w14:paraId="23A7FDFD" w14:textId="7EC7930C" w:rsidR="00277717" w:rsidRDefault="00277717" w:rsidP="008E4FD8">
      <w:pPr>
        <w:ind w:left="360"/>
        <w:rPr>
          <w:ins w:id="429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9611FC8" w14:textId="34D5003F" w:rsidR="00277717" w:rsidRDefault="002444BE">
      <w:pPr>
        <w:rPr>
          <w:ins w:id="430" w:author="Cosimo Bacco" w:date="2018-11-27T17:29:00Z"/>
          <w:rFonts w:ascii="Times-Roman" w:hAnsi="Times-Roman" w:cs="Times-Roman"/>
          <w:color w:val="2F5496" w:themeColor="accent1" w:themeShade="BF"/>
        </w:rPr>
        <w:pPrChange w:id="431" w:author="Cosimo Bacco" w:date="2018-11-27T18:00:00Z">
          <w:pPr>
            <w:ind w:left="360"/>
          </w:pPr>
        </w:pPrChange>
      </w:pPr>
      <w:ins w:id="432" w:author="Cosimo Bacco" w:date="2018-11-27T18:00:00Z">
        <w:r>
          <w:rPr>
            <w:rFonts w:ascii="Times-Roman" w:hAnsi="Times-Roman" w:cs="Times-Roman"/>
            <w:color w:val="2F5496" w:themeColor="accent1" w:themeShade="BF"/>
          </w:rPr>
          <w:t>Requisiti funzionali:</w:t>
        </w:r>
      </w:ins>
    </w:p>
    <w:p w14:paraId="460D05AC" w14:textId="1B8D4256" w:rsidR="00277717" w:rsidRPr="00277717" w:rsidRDefault="00277717">
      <w:pPr>
        <w:rPr>
          <w:ins w:id="433" w:author="Cosimo Bacco" w:date="2018-11-27T17:29:00Z"/>
          <w:rFonts w:ascii="Times-Roman" w:hAnsi="Times-Roman" w:cs="Times-Roman"/>
          <w:color w:val="000000" w:themeColor="text1"/>
          <w:rPrChange w:id="434" w:author="Cosimo Bacco" w:date="2018-11-27T17:30:00Z">
            <w:rPr>
              <w:ins w:id="435" w:author="Cosimo Bacco" w:date="2018-11-27T17:29:00Z"/>
              <w:rFonts w:ascii="Times-Roman" w:hAnsi="Times-Roman" w:cs="Times-Roman"/>
              <w:color w:val="2F5496" w:themeColor="accent1" w:themeShade="BF"/>
            </w:rPr>
          </w:rPrChange>
        </w:rPr>
        <w:pPrChange w:id="436" w:author="Cosimo Bacco" w:date="2018-11-27T17:30:00Z">
          <w:pPr>
            <w:ind w:left="360"/>
          </w:pPr>
        </w:pPrChange>
      </w:pPr>
      <w:ins w:id="437" w:author="Cosimo Bacco" w:date="2018-11-27T17:30:00Z">
        <w:r>
          <w:rPr>
            <w:rFonts w:ascii="Times-Roman" w:hAnsi="Times-Roman" w:cs="Times-Roman"/>
            <w:color w:val="000000" w:themeColor="text1"/>
          </w:rPr>
          <w:t>Visitatore deve avere la possibilità di:</w:t>
        </w:r>
      </w:ins>
    </w:p>
    <w:p w14:paraId="634AC854" w14:textId="55961406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38" w:author="Cosimo Bacco" w:date="2018-11-27T17:31:00Z"/>
          <w:rFonts w:ascii="Times-Roman" w:hAnsi="Times-Roman" w:cs="Times-Roman"/>
        </w:rPr>
      </w:pPr>
      <w:ins w:id="439" w:author="Cosimo Bacco" w:date="2018-11-27T17:30:00Z">
        <w:r w:rsidRPr="006203B5">
          <w:rPr>
            <w:rFonts w:ascii="Times-Roman" w:hAnsi="Times-Roman" w:cs="Times-Roman"/>
          </w:rPr>
          <w:t>Registrarsi sul sito web</w:t>
        </w:r>
      </w:ins>
    </w:p>
    <w:p w14:paraId="798B1A6B" w14:textId="6E1CDDF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0" w:author="Cosimo Bacco" w:date="2018-11-27T17:30:00Z"/>
          <w:rFonts w:ascii="Times-Roman" w:hAnsi="Times-Roman" w:cs="Times-Roman"/>
        </w:rPr>
      </w:pPr>
      <w:ins w:id="441" w:author="Cosimo Bacco" w:date="2018-11-27T17:31:00Z">
        <w:r w:rsidRPr="006203B5">
          <w:rPr>
            <w:rFonts w:ascii="Times-Roman" w:hAnsi="Times-Roman" w:cs="Times-Roman"/>
          </w:rPr>
          <w:t>Confermare la registrazione</w:t>
        </w:r>
      </w:ins>
    </w:p>
    <w:p w14:paraId="46F42AA3" w14:textId="43065091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2" w:author="Cosimo Bacco" w:date="2018-11-27T17:32:00Z"/>
          <w:rFonts w:ascii="Times-Roman" w:hAnsi="Times-Roman" w:cs="Times-Roman"/>
        </w:rPr>
      </w:pPr>
      <w:ins w:id="443" w:author="Cosimo Bacco" w:date="2018-11-27T17:30:00Z">
        <w:r w:rsidRPr="006203B5">
          <w:rPr>
            <w:rFonts w:ascii="Times-Roman" w:hAnsi="Times-Roman" w:cs="Times-Roman"/>
          </w:rPr>
          <w:t>Effettuare il login</w:t>
        </w:r>
      </w:ins>
    </w:p>
    <w:p w14:paraId="6432DB50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4" w:author="Cosimo Bacco" w:date="2018-11-27T17:32:00Z"/>
          <w:rFonts w:ascii="Times-Roman" w:hAnsi="Times-Roman" w:cs="Times-Roman"/>
        </w:rPr>
      </w:pPr>
      <w:ins w:id="445" w:author="Cosimo Bacco" w:date="2018-11-27T17:32:00Z">
        <w:r w:rsidRPr="006203B5">
          <w:rPr>
            <w:rFonts w:ascii="Times-Roman" w:hAnsi="Times-Roman" w:cs="Times-Roman"/>
          </w:rPr>
          <w:t>Accedere al carrello</w:t>
        </w:r>
      </w:ins>
    </w:p>
    <w:p w14:paraId="0E147185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6" w:author="Cosimo Bacco" w:date="2018-11-27T17:32:00Z"/>
          <w:rFonts w:ascii="Times-Roman" w:hAnsi="Times-Roman" w:cs="Times-Roman"/>
        </w:rPr>
      </w:pPr>
      <w:ins w:id="447" w:author="Cosimo Bacco" w:date="2018-11-27T17:32:00Z">
        <w:r w:rsidRPr="006203B5">
          <w:rPr>
            <w:rFonts w:ascii="Times-Roman" w:hAnsi="Times-Roman" w:cs="Times-Roman"/>
          </w:rPr>
          <w:t>Aggiungere prodotti nel carrello</w:t>
        </w:r>
      </w:ins>
    </w:p>
    <w:p w14:paraId="4153AC8B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48" w:author="Cosimo Bacco" w:date="2018-11-27T17:32:00Z"/>
          <w:rFonts w:ascii="Times-Roman" w:hAnsi="Times-Roman" w:cs="Times-Roman"/>
        </w:rPr>
      </w:pPr>
      <w:ins w:id="449" w:author="Cosimo Bacco" w:date="2018-11-27T17:32:00Z">
        <w:r w:rsidRPr="006203B5">
          <w:rPr>
            <w:rFonts w:ascii="Times-Roman" w:hAnsi="Times-Roman" w:cs="Times-Roman"/>
          </w:rPr>
          <w:t>Eliminare prodotti nel carrello</w:t>
        </w:r>
      </w:ins>
    </w:p>
    <w:p w14:paraId="420F374C" w14:textId="563B2A30" w:rsidR="00277717" w:rsidRPr="006203B5" w:rsidRDefault="00277717">
      <w:pPr>
        <w:pStyle w:val="Paragrafoelenco"/>
        <w:numPr>
          <w:ilvl w:val="0"/>
          <w:numId w:val="33"/>
        </w:numPr>
        <w:rPr>
          <w:ins w:id="450" w:author="Cosimo Bacco" w:date="2018-11-27T17:32:00Z"/>
          <w:rFonts w:ascii="Times-Roman" w:hAnsi="Times-Roman" w:cs="Times-Roman"/>
        </w:rPr>
      </w:pPr>
      <w:ins w:id="451" w:author="Cosimo Bacco" w:date="2018-11-27T17:32:00Z">
        <w:r w:rsidRPr="006203B5">
          <w:rPr>
            <w:rFonts w:ascii="Times-Roman" w:hAnsi="Times-Roman" w:cs="Times-Roman"/>
          </w:rPr>
          <w:t>Modificare la quantità d</w:t>
        </w:r>
      </w:ins>
      <w:ins w:id="452" w:author="Cosimo Bacco" w:date="2018-11-28T15:34:00Z">
        <w:r w:rsidR="001C7DB7" w:rsidRPr="006203B5">
          <w:rPr>
            <w:rFonts w:ascii="Times-Roman" w:hAnsi="Times-Roman" w:cs="Times-Roman"/>
            <w:rPrChange w:id="453" w:author="Cosimo Bacco" w:date="2018-11-30T11:35:00Z">
              <w:rPr>
                <w:rFonts w:ascii="Times-Roman" w:hAnsi="Times-Roman" w:cs="Times-Roman"/>
                <w:highlight w:val="yellow"/>
              </w:rPr>
            </w:rPrChange>
          </w:rPr>
          <w:t>i un</w:t>
        </w:r>
      </w:ins>
      <w:ins w:id="454" w:author="Cosimo Bacco" w:date="2018-11-27T17:32:00Z">
        <w:r w:rsidRPr="006203B5">
          <w:rPr>
            <w:rFonts w:ascii="Times-Roman" w:hAnsi="Times-Roman" w:cs="Times-Roman"/>
          </w:rPr>
          <w:t xml:space="preserve"> prodott</w:t>
        </w:r>
      </w:ins>
      <w:ins w:id="455" w:author="Cosimo Bacco" w:date="2018-11-28T15:34:00Z">
        <w:r w:rsidR="001C7DB7" w:rsidRPr="006203B5">
          <w:rPr>
            <w:rFonts w:ascii="Times-Roman" w:hAnsi="Times-Roman" w:cs="Times-Roman"/>
            <w:rPrChange w:id="456" w:author="Cosimo Bacco" w:date="2018-11-30T11:35:00Z">
              <w:rPr>
                <w:rFonts w:ascii="Times-Roman" w:hAnsi="Times-Roman" w:cs="Times-Roman"/>
                <w:highlight w:val="yellow"/>
              </w:rPr>
            </w:rPrChange>
          </w:rPr>
          <w:t>o</w:t>
        </w:r>
      </w:ins>
      <w:ins w:id="457" w:author="Cosimo Bacco" w:date="2018-11-27T17:32:00Z">
        <w:r w:rsidRPr="006203B5">
          <w:rPr>
            <w:rFonts w:ascii="Times-Roman" w:hAnsi="Times-Roman" w:cs="Times-Roman"/>
          </w:rPr>
          <w:t xml:space="preserve"> nel carrello</w:t>
        </w:r>
      </w:ins>
    </w:p>
    <w:p w14:paraId="1E84966E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58" w:author="Cosimo Bacco" w:date="2018-11-27T17:33:00Z"/>
          <w:rFonts w:ascii="Times-Roman" w:hAnsi="Times-Roman" w:cs="Times-Roman"/>
        </w:rPr>
      </w:pPr>
      <w:ins w:id="459" w:author="Cosimo Bacco" w:date="2018-11-27T17:33:00Z">
        <w:r w:rsidRPr="006203B5">
          <w:rPr>
            <w:rFonts w:ascii="Times-Roman" w:hAnsi="Times-Roman" w:cs="Times-Roman"/>
          </w:rPr>
          <w:t>Visualizzare il catalogo</w:t>
        </w:r>
      </w:ins>
    </w:p>
    <w:p w14:paraId="5F8BC004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60" w:author="Cosimo Bacco" w:date="2018-11-27T17:33:00Z"/>
          <w:rFonts w:ascii="Times-Roman" w:hAnsi="Times-Roman" w:cs="Times-Roman"/>
        </w:rPr>
      </w:pPr>
      <w:ins w:id="461" w:author="Cosimo Bacco" w:date="2018-11-27T17:33:00Z">
        <w:r w:rsidRPr="006203B5">
          <w:rPr>
            <w:rFonts w:ascii="Times-Roman" w:hAnsi="Times-Roman" w:cs="Times-Roman"/>
          </w:rPr>
          <w:t xml:space="preserve">Visualizzare i giochi per piattaforma </w:t>
        </w:r>
      </w:ins>
    </w:p>
    <w:p w14:paraId="0F52534A" w14:textId="77777777" w:rsidR="00277717" w:rsidRPr="006203B5" w:rsidRDefault="00277717" w:rsidP="00277717">
      <w:pPr>
        <w:pStyle w:val="Paragrafoelenco"/>
        <w:numPr>
          <w:ilvl w:val="0"/>
          <w:numId w:val="33"/>
        </w:numPr>
        <w:rPr>
          <w:ins w:id="462" w:author="Cosimo Bacco" w:date="2018-11-27T17:33:00Z"/>
          <w:rFonts w:ascii="Times-Roman" w:hAnsi="Times-Roman" w:cs="Times-Roman"/>
        </w:rPr>
      </w:pPr>
      <w:ins w:id="463" w:author="Cosimo Bacco" w:date="2018-11-27T17:33:00Z">
        <w:r w:rsidRPr="006203B5">
          <w:rPr>
            <w:rFonts w:ascii="Times-Roman" w:hAnsi="Times-Roman" w:cs="Times-Roman"/>
          </w:rPr>
          <w:t>Visualizzare i giochi per genere</w:t>
        </w:r>
      </w:ins>
    </w:p>
    <w:p w14:paraId="3E91F529" w14:textId="6EB4D153" w:rsidR="00D548FB" w:rsidRPr="006203B5" w:rsidRDefault="00277717">
      <w:pPr>
        <w:pStyle w:val="Paragrafoelenco"/>
        <w:numPr>
          <w:ilvl w:val="0"/>
          <w:numId w:val="33"/>
        </w:numPr>
        <w:rPr>
          <w:ins w:id="464" w:author="Cosimo Bacco" w:date="2018-11-27T17:36:00Z"/>
          <w:rFonts w:ascii="Times-Roman" w:hAnsi="Times-Roman" w:cs="Times-Roman"/>
          <w:rPrChange w:id="465" w:author="Cosimo Bacco" w:date="2018-11-30T11:35:00Z">
            <w:rPr>
              <w:ins w:id="466" w:author="Cosimo Bacco" w:date="2018-11-27T17:36:00Z"/>
            </w:rPr>
          </w:rPrChange>
        </w:rPr>
      </w:pPr>
      <w:bookmarkStart w:id="467" w:name="_Hlk531103557"/>
      <w:ins w:id="468" w:author="Cosimo Bacco" w:date="2018-11-27T17:33:00Z">
        <w:r w:rsidRPr="006203B5">
          <w:rPr>
            <w:rFonts w:ascii="Times-Roman" w:hAnsi="Times-Roman" w:cs="Times-Roman"/>
          </w:rPr>
          <w:t>Ricercare un gioco in base a</w:t>
        </w:r>
      </w:ins>
      <w:ins w:id="469" w:author="Cosimo Bacco" w:date="2018-11-30T11:21:00Z">
        <w:r w:rsidR="00E254B1" w:rsidRPr="006203B5">
          <w:rPr>
            <w:rFonts w:ascii="Times-Roman" w:hAnsi="Times-Roman" w:cs="Times-Roman"/>
          </w:rPr>
          <w:t xml:space="preserve">d </w:t>
        </w:r>
        <w:proofErr w:type="gramStart"/>
        <w:r w:rsidR="00E254B1" w:rsidRPr="006203B5">
          <w:rPr>
            <w:rFonts w:ascii="Times-Roman" w:hAnsi="Times-Roman" w:cs="Times-Roman"/>
          </w:rPr>
          <w:t>una</w:t>
        </w:r>
      </w:ins>
      <w:ins w:id="470" w:author="Cosimo Bacco" w:date="2018-11-27T17:33:00Z">
        <w:r w:rsidRPr="006203B5">
          <w:rPr>
            <w:rFonts w:ascii="Times-Roman" w:hAnsi="Times-Roman" w:cs="Times-Roman"/>
          </w:rPr>
          <w:t xml:space="preserve"> parole</w:t>
        </w:r>
        <w:proofErr w:type="gramEnd"/>
        <w:r w:rsidRPr="006203B5">
          <w:rPr>
            <w:rFonts w:ascii="Times-Roman" w:hAnsi="Times-Roman" w:cs="Times-Roman"/>
          </w:rPr>
          <w:t xml:space="preserve"> chiave</w:t>
        </w:r>
      </w:ins>
    </w:p>
    <w:bookmarkEnd w:id="467"/>
    <w:p w14:paraId="048B083A" w14:textId="37FEDF57" w:rsidR="00277717" w:rsidRPr="006203B5" w:rsidRDefault="00277717" w:rsidP="00277717">
      <w:pPr>
        <w:rPr>
          <w:ins w:id="471" w:author="Cosimo Bacco" w:date="2018-11-27T17:37:00Z"/>
          <w:rFonts w:ascii="Times-Roman" w:hAnsi="Times-Roman" w:cs="Times-Roman"/>
        </w:rPr>
      </w:pPr>
      <w:ins w:id="472" w:author="Cosimo Bacco" w:date="2018-11-27T17:36:00Z">
        <w:r w:rsidRPr="006203B5">
          <w:rPr>
            <w:rFonts w:ascii="Times-Roman" w:hAnsi="Times-Roman" w:cs="Times-Roman"/>
          </w:rPr>
          <w:t>L’utente registrato deve avere la possibilità</w:t>
        </w:r>
        <w:r w:rsidR="00D548FB" w:rsidRPr="006203B5">
          <w:rPr>
            <w:rFonts w:ascii="Times-Roman" w:hAnsi="Times-Roman" w:cs="Times-Roman"/>
          </w:rPr>
          <w:t xml:space="preserve"> di:</w:t>
        </w:r>
      </w:ins>
    </w:p>
    <w:p w14:paraId="35FC6FD5" w14:textId="08839292" w:rsidR="00D548FB" w:rsidRPr="006203B5" w:rsidRDefault="00D548FB">
      <w:pPr>
        <w:pStyle w:val="Paragrafoelenco"/>
        <w:numPr>
          <w:ilvl w:val="0"/>
          <w:numId w:val="33"/>
        </w:numPr>
        <w:rPr>
          <w:ins w:id="473" w:author="Cosimo Bacco" w:date="2018-11-27T17:33:00Z"/>
          <w:rFonts w:ascii="Times-Roman" w:hAnsi="Times-Roman" w:cs="Times-Roman"/>
          <w:rPrChange w:id="474" w:author="Cosimo Bacco" w:date="2018-11-30T11:35:00Z">
            <w:rPr>
              <w:ins w:id="475" w:author="Cosimo Bacco" w:date="2018-11-27T17:33:00Z"/>
            </w:rPr>
          </w:rPrChange>
        </w:rPr>
      </w:pPr>
      <w:ins w:id="476" w:author="Cosimo Bacco" w:date="2018-11-27T17:37:00Z">
        <w:r w:rsidRPr="006203B5">
          <w:rPr>
            <w:rFonts w:ascii="Times-Roman" w:hAnsi="Times-Roman" w:cs="Times-Roman"/>
          </w:rPr>
          <w:t xml:space="preserve">Effettuare il </w:t>
        </w:r>
        <w:proofErr w:type="spellStart"/>
        <w:r w:rsidRPr="006203B5">
          <w:rPr>
            <w:rFonts w:ascii="Times-Roman" w:hAnsi="Times-Roman" w:cs="Times-Roman"/>
          </w:rPr>
          <w:t>logout</w:t>
        </w:r>
      </w:ins>
      <w:proofErr w:type="spellEnd"/>
    </w:p>
    <w:p w14:paraId="64643EE9" w14:textId="305B12D3" w:rsidR="00277717" w:rsidRPr="006203B5" w:rsidRDefault="00277717" w:rsidP="00277717">
      <w:pPr>
        <w:rPr>
          <w:ins w:id="477" w:author="Cosimo Bacco" w:date="2018-11-27T17:37:00Z"/>
          <w:rFonts w:ascii="Times-Roman" w:hAnsi="Times-Roman" w:cs="Times-Roman"/>
        </w:rPr>
      </w:pPr>
      <w:ins w:id="478" w:author="Cosimo Bacco" w:date="2018-11-27T17:35:00Z">
        <w:r w:rsidRPr="006203B5">
          <w:rPr>
            <w:rFonts w:ascii="Times-Roman" w:hAnsi="Times-Roman" w:cs="Times-Roman"/>
          </w:rPr>
          <w:t xml:space="preserve">Cliente deve avere la possibilità </w:t>
        </w:r>
        <w:proofErr w:type="gramStart"/>
        <w:r w:rsidRPr="006203B5">
          <w:rPr>
            <w:rFonts w:ascii="Times-Roman" w:hAnsi="Times-Roman" w:cs="Times-Roman"/>
          </w:rPr>
          <w:t>di :</w:t>
        </w:r>
      </w:ins>
      <w:proofErr w:type="gramEnd"/>
    </w:p>
    <w:p w14:paraId="0C444FDF" w14:textId="2A8F4A90" w:rsidR="00D548FB" w:rsidRPr="006203B5" w:rsidRDefault="00A53239" w:rsidP="00D548FB">
      <w:pPr>
        <w:pStyle w:val="Paragrafoelenco"/>
        <w:numPr>
          <w:ilvl w:val="0"/>
          <w:numId w:val="33"/>
        </w:numPr>
        <w:rPr>
          <w:ins w:id="479" w:author="Cosimo Bacco" w:date="2018-11-27T17:42:00Z"/>
          <w:rFonts w:ascii="Times-Roman" w:hAnsi="Times-Roman" w:cs="Times-Roman"/>
        </w:rPr>
      </w:pPr>
      <w:ins w:id="480" w:author="Cosimo Bacco" w:date="2018-11-28T15:30:00Z">
        <w:r w:rsidRPr="006203B5">
          <w:rPr>
            <w:rFonts w:ascii="Times-Roman" w:hAnsi="Times-Roman" w:cs="Times-Roman"/>
          </w:rPr>
          <w:t>Accedere alla</w:t>
        </w:r>
      </w:ins>
      <w:ins w:id="481" w:author="Cosimo Bacco" w:date="2018-11-27T17:42:00Z">
        <w:r w:rsidR="00D548FB" w:rsidRPr="006203B5">
          <w:rPr>
            <w:rFonts w:ascii="Times-Roman" w:hAnsi="Times-Roman" w:cs="Times-Roman"/>
          </w:rPr>
          <w:t xml:space="preserve"> propria area personale</w:t>
        </w:r>
      </w:ins>
    </w:p>
    <w:p w14:paraId="33B8D28A" w14:textId="70795175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2" w:author="Cosimo Bacco" w:date="2018-11-27T17:43:00Z"/>
          <w:rFonts w:ascii="Times-Roman" w:hAnsi="Times-Roman" w:cs="Times-Roman"/>
        </w:rPr>
      </w:pPr>
      <w:ins w:id="483" w:author="Cosimo Bacco" w:date="2018-11-27T17:42:00Z">
        <w:r w:rsidRPr="006203B5">
          <w:rPr>
            <w:rFonts w:ascii="Times-Roman" w:hAnsi="Times-Roman" w:cs="Times-Roman"/>
          </w:rPr>
          <w:t>Modificare i dati personali</w:t>
        </w:r>
      </w:ins>
    </w:p>
    <w:p w14:paraId="126817E6" w14:textId="77777777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4" w:author="Cosimo Bacco" w:date="2018-11-27T17:43:00Z"/>
          <w:rFonts w:ascii="Times-Roman" w:hAnsi="Times-Roman" w:cs="Times-Roman"/>
        </w:rPr>
      </w:pPr>
      <w:ins w:id="485" w:author="Cosimo Bacco" w:date="2018-11-27T17:43:00Z">
        <w:r w:rsidRPr="006203B5">
          <w:rPr>
            <w:rFonts w:ascii="Times-Roman" w:hAnsi="Times-Roman" w:cs="Times-Roman"/>
          </w:rPr>
          <w:t>Effettuare ordine</w:t>
        </w:r>
      </w:ins>
    </w:p>
    <w:p w14:paraId="3E6986EE" w14:textId="77777777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6" w:author="Cosimo Bacco" w:date="2018-11-27T17:43:00Z"/>
          <w:rFonts w:ascii="Times-Roman" w:hAnsi="Times-Roman" w:cs="Times-Roman"/>
        </w:rPr>
      </w:pPr>
      <w:ins w:id="487" w:author="Cosimo Bacco" w:date="2018-11-27T17:43:00Z">
        <w:r w:rsidRPr="006203B5">
          <w:rPr>
            <w:rFonts w:ascii="Times-Roman" w:hAnsi="Times-Roman" w:cs="Times-Roman"/>
          </w:rPr>
          <w:t>Annullare un ordine</w:t>
        </w:r>
      </w:ins>
    </w:p>
    <w:p w14:paraId="716A3106" w14:textId="7EE65DF2" w:rsidR="00D548FB" w:rsidRPr="006203B5" w:rsidRDefault="00D548FB" w:rsidP="00D548FB">
      <w:pPr>
        <w:pStyle w:val="Paragrafoelenco"/>
        <w:numPr>
          <w:ilvl w:val="0"/>
          <w:numId w:val="33"/>
        </w:numPr>
        <w:rPr>
          <w:ins w:id="488" w:author="Cosimo Bacco" w:date="2018-11-27T17:57:00Z"/>
          <w:rFonts w:ascii="Times-Roman" w:hAnsi="Times-Roman" w:cs="Times-Roman"/>
        </w:rPr>
      </w:pPr>
      <w:ins w:id="489" w:author="Cosimo Bacco" w:date="2018-11-27T17:43:00Z">
        <w:r w:rsidRPr="006203B5">
          <w:rPr>
            <w:rFonts w:ascii="Times-Roman" w:hAnsi="Times-Roman" w:cs="Times-Roman"/>
          </w:rPr>
          <w:t>Ricercare un ordine in base al nome del gioco acquistato</w:t>
        </w:r>
      </w:ins>
    </w:p>
    <w:p w14:paraId="0985B733" w14:textId="2BC9AE48" w:rsidR="00525D28" w:rsidRPr="006203B5" w:rsidRDefault="00C844BA">
      <w:pPr>
        <w:pStyle w:val="Paragrafoelenco"/>
        <w:numPr>
          <w:ilvl w:val="0"/>
          <w:numId w:val="33"/>
        </w:numPr>
        <w:rPr>
          <w:ins w:id="490" w:author="Cosimo Bacco" w:date="2018-11-27T17:43:00Z"/>
          <w:rFonts w:ascii="Times-Roman" w:hAnsi="Times-Roman" w:cs="Times-Roman"/>
          <w:rPrChange w:id="491" w:author="Cosimo Bacco" w:date="2018-11-30T11:35:00Z">
            <w:rPr>
              <w:ins w:id="492" w:author="Cosimo Bacco" w:date="2018-11-27T17:43:00Z"/>
            </w:rPr>
          </w:rPrChange>
        </w:rPr>
      </w:pPr>
      <w:ins w:id="493" w:author="Cosimo Bacco" w:date="2018-11-27T17:57:00Z">
        <w:r w:rsidRPr="006203B5">
          <w:rPr>
            <w:rFonts w:ascii="Times-Roman" w:hAnsi="Times-Roman" w:cs="Times-Roman"/>
          </w:rPr>
          <w:t>Accedere alla lista degli ordini effettuati</w:t>
        </w:r>
      </w:ins>
    </w:p>
    <w:p w14:paraId="11770EC0" w14:textId="77777777" w:rsidR="00525D28" w:rsidRPr="006203B5" w:rsidRDefault="00525D28" w:rsidP="00525D28">
      <w:pPr>
        <w:rPr>
          <w:ins w:id="494" w:author="Cosimo Bacco" w:date="2018-11-27T17:56:00Z"/>
          <w:rFonts w:ascii="Times-Roman" w:hAnsi="Times-Roman" w:cs="Times-Roman"/>
          <w:sz w:val="24"/>
          <w:szCs w:val="24"/>
        </w:rPr>
      </w:pPr>
      <w:ins w:id="495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 xml:space="preserve">     Il gestore del catalogo deve avere la possibilità di:</w:t>
        </w:r>
      </w:ins>
    </w:p>
    <w:p w14:paraId="4FA4F3EC" w14:textId="5CB33D4E" w:rsidR="00525D28" w:rsidRPr="006203B5" w:rsidRDefault="00525D28" w:rsidP="00525D28">
      <w:pPr>
        <w:pStyle w:val="Paragrafoelenco"/>
        <w:numPr>
          <w:ilvl w:val="0"/>
          <w:numId w:val="33"/>
        </w:numPr>
        <w:rPr>
          <w:ins w:id="496" w:author="Cosimo Bacco" w:date="2018-11-27T17:56:00Z"/>
          <w:rFonts w:ascii="Times-Roman" w:hAnsi="Times-Roman" w:cs="Times-Roman"/>
        </w:rPr>
      </w:pPr>
      <w:ins w:id="497" w:author="Cosimo Bacco" w:date="2018-11-27T17:56:00Z">
        <w:r w:rsidRPr="006203B5">
          <w:rPr>
            <w:rFonts w:ascii="Times-Roman" w:hAnsi="Times-Roman" w:cs="Times-Roman"/>
          </w:rPr>
          <w:t>Modificare informazioni</w:t>
        </w:r>
      </w:ins>
      <w:ins w:id="498" w:author="Cosimo Bacco" w:date="2018-11-30T11:23:00Z">
        <w:r w:rsidR="00904EFC" w:rsidRPr="006203B5">
          <w:rPr>
            <w:rFonts w:ascii="Times-Roman" w:hAnsi="Times-Roman" w:cs="Times-Roman"/>
          </w:rPr>
          <w:t xml:space="preserve"> di un </w:t>
        </w:r>
      </w:ins>
      <w:ins w:id="499" w:author="Cosimo Bacco" w:date="2018-11-27T17:56:00Z">
        <w:r w:rsidRPr="006203B5">
          <w:rPr>
            <w:rFonts w:ascii="Times-Roman" w:hAnsi="Times-Roman" w:cs="Times-Roman"/>
          </w:rPr>
          <w:t>prodott</w:t>
        </w:r>
      </w:ins>
      <w:ins w:id="500" w:author="Cosimo Bacco" w:date="2018-11-30T11:23:00Z">
        <w:r w:rsidR="00904EFC" w:rsidRPr="006203B5">
          <w:rPr>
            <w:rFonts w:ascii="Times-Roman" w:hAnsi="Times-Roman" w:cs="Times-Roman"/>
          </w:rPr>
          <w:t>o</w:t>
        </w:r>
      </w:ins>
    </w:p>
    <w:p w14:paraId="062E9222" w14:textId="7185104D" w:rsidR="00525D28" w:rsidRPr="006203B5" w:rsidRDefault="00E62ABA" w:rsidP="00525D28">
      <w:pPr>
        <w:pStyle w:val="Paragrafoelenco"/>
        <w:numPr>
          <w:ilvl w:val="0"/>
          <w:numId w:val="33"/>
        </w:numPr>
        <w:rPr>
          <w:ins w:id="501" w:author="Cosimo Bacco" w:date="2018-11-27T17:56:00Z"/>
          <w:rFonts w:ascii="Times-Roman" w:hAnsi="Times-Roman" w:cs="Times-Roman"/>
        </w:rPr>
      </w:pPr>
      <w:ins w:id="502" w:author="Cosimo Bacco" w:date="2018-11-30T11:29:00Z">
        <w:r w:rsidRPr="006203B5">
          <w:rPr>
            <w:rFonts w:ascii="Times-Roman" w:hAnsi="Times-Roman" w:cs="Times-Roman"/>
          </w:rPr>
          <w:t>Accedere alla pagina di gestione del catalogo</w:t>
        </w:r>
      </w:ins>
    </w:p>
    <w:p w14:paraId="43A8DD52" w14:textId="0BCC6B62" w:rsidR="00525D28" w:rsidRPr="006203B5" w:rsidRDefault="00525D28" w:rsidP="00525D28">
      <w:pPr>
        <w:pStyle w:val="Paragrafoelenco"/>
        <w:numPr>
          <w:ilvl w:val="0"/>
          <w:numId w:val="33"/>
        </w:numPr>
        <w:rPr>
          <w:ins w:id="503" w:author="Cosimo Bacco" w:date="2018-11-27T17:56:00Z"/>
          <w:rFonts w:ascii="Times-Roman" w:hAnsi="Times-Roman" w:cs="Times-Roman"/>
        </w:rPr>
      </w:pPr>
      <w:ins w:id="504" w:author="Cosimo Bacco" w:date="2018-11-27T17:56:00Z">
        <w:r w:rsidRPr="006203B5">
          <w:rPr>
            <w:rFonts w:ascii="Times-Roman" w:hAnsi="Times-Roman" w:cs="Times-Roman"/>
          </w:rPr>
          <w:t xml:space="preserve">Inserire </w:t>
        </w:r>
      </w:ins>
      <w:ins w:id="505" w:author="Cosimo Bacco" w:date="2018-11-30T11:22:00Z">
        <w:r w:rsidR="007214B4" w:rsidRPr="006203B5">
          <w:rPr>
            <w:rFonts w:ascii="Times-Roman" w:hAnsi="Times-Roman" w:cs="Times-Roman"/>
          </w:rPr>
          <w:t xml:space="preserve">un gioco </w:t>
        </w:r>
      </w:ins>
      <w:ins w:id="506" w:author="Cosimo Bacco" w:date="2018-11-27T17:56:00Z">
        <w:r w:rsidRPr="006203B5">
          <w:rPr>
            <w:rFonts w:ascii="Times-Roman" w:hAnsi="Times-Roman" w:cs="Times-Roman"/>
          </w:rPr>
          <w:t xml:space="preserve">nel </w:t>
        </w:r>
      </w:ins>
      <w:ins w:id="507" w:author="Cosimo Bacco" w:date="2018-11-30T11:22:00Z">
        <w:r w:rsidR="007214B4" w:rsidRPr="006203B5">
          <w:rPr>
            <w:rFonts w:ascii="Times-Roman" w:hAnsi="Times-Roman" w:cs="Times-Roman"/>
          </w:rPr>
          <w:t>catalogo</w:t>
        </w:r>
      </w:ins>
    </w:p>
    <w:p w14:paraId="6BB1787C" w14:textId="37B165ED" w:rsidR="00D548FB" w:rsidRPr="006203B5" w:rsidRDefault="00525D28">
      <w:pPr>
        <w:pStyle w:val="Paragrafoelenco"/>
        <w:numPr>
          <w:ilvl w:val="0"/>
          <w:numId w:val="33"/>
        </w:numPr>
        <w:rPr>
          <w:ins w:id="508" w:author="Cosimo Bacco" w:date="2018-11-27T17:42:00Z"/>
          <w:rFonts w:ascii="Times-Roman" w:hAnsi="Times-Roman" w:cs="Times-Roman"/>
          <w:rPrChange w:id="509" w:author="Cosimo Bacco" w:date="2018-11-30T11:35:00Z">
            <w:rPr>
              <w:ins w:id="510" w:author="Cosimo Bacco" w:date="2018-11-27T17:42:00Z"/>
            </w:rPr>
          </w:rPrChange>
        </w:rPr>
      </w:pPr>
      <w:ins w:id="511" w:author="Cosimo Bacco" w:date="2018-11-27T17:56:00Z">
        <w:r w:rsidRPr="006203B5">
          <w:rPr>
            <w:rFonts w:ascii="Times-Roman" w:hAnsi="Times-Roman" w:cs="Times-Roman"/>
          </w:rPr>
          <w:t xml:space="preserve">Eliminare </w:t>
        </w:r>
      </w:ins>
      <w:ins w:id="512" w:author="Cosimo Bacco" w:date="2018-11-30T11:22:00Z">
        <w:r w:rsidR="006E5B12" w:rsidRPr="006203B5">
          <w:rPr>
            <w:rFonts w:ascii="Times-Roman" w:hAnsi="Times-Roman" w:cs="Times-Roman"/>
          </w:rPr>
          <w:t>un gioco</w:t>
        </w:r>
      </w:ins>
      <w:ins w:id="513" w:author="Cosimo Bacco" w:date="2018-11-27T17:56:00Z">
        <w:r w:rsidRPr="006203B5">
          <w:rPr>
            <w:rFonts w:ascii="Times-Roman" w:hAnsi="Times-Roman" w:cs="Times-Roman"/>
          </w:rPr>
          <w:t xml:space="preserve"> dal catalogo.</w:t>
        </w:r>
      </w:ins>
    </w:p>
    <w:p w14:paraId="02D03329" w14:textId="77777777" w:rsidR="00C844BA" w:rsidRPr="006203B5" w:rsidRDefault="00C844BA" w:rsidP="00C844BA">
      <w:pPr>
        <w:rPr>
          <w:ins w:id="514" w:author="Cosimo Bacco" w:date="2018-11-27T17:56:00Z"/>
          <w:rFonts w:ascii="Times-Roman" w:hAnsi="Times-Roman" w:cs="Times-Roman"/>
          <w:sz w:val="24"/>
          <w:szCs w:val="24"/>
        </w:rPr>
      </w:pPr>
      <w:ins w:id="515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lastRenderedPageBreak/>
          <w:t>Il gestore degli ordini deve avere la possibilità di:</w:t>
        </w:r>
      </w:ins>
    </w:p>
    <w:p w14:paraId="084760B9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16" w:author="Cosimo Bacco" w:date="2018-11-27T17:56:00Z"/>
          <w:rFonts w:ascii="Times-Roman" w:hAnsi="Times-Roman" w:cs="Times-Roman"/>
          <w:sz w:val="24"/>
          <w:szCs w:val="24"/>
        </w:rPr>
      </w:pPr>
      <w:ins w:id="517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Visualizzare la lista degli ordini</w:t>
        </w:r>
      </w:ins>
    </w:p>
    <w:p w14:paraId="35564EDC" w14:textId="5A2E1CBE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18" w:author="Cosimo Bacco" w:date="2018-11-27T17:56:00Z"/>
          <w:rFonts w:ascii="Times-Roman" w:hAnsi="Times-Roman" w:cs="Times-Roman"/>
          <w:sz w:val="24"/>
          <w:szCs w:val="24"/>
        </w:rPr>
      </w:pPr>
      <w:ins w:id="519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Ricercare un ordine</w:t>
        </w:r>
      </w:ins>
      <w:ins w:id="520" w:author="Cosimo Bacco" w:date="2018-11-30T11:17:00Z">
        <w:r w:rsidR="00600A94" w:rsidRPr="006203B5">
          <w:rPr>
            <w:rFonts w:ascii="Times-Roman" w:hAnsi="Times-Roman" w:cs="Times-Roman"/>
            <w:sz w:val="24"/>
            <w:szCs w:val="24"/>
          </w:rPr>
          <w:t xml:space="preserve"> effettuato da un utente</w:t>
        </w:r>
      </w:ins>
    </w:p>
    <w:p w14:paraId="4B1C1A7D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21" w:author="Cosimo Bacco" w:date="2018-11-27T17:56:00Z"/>
          <w:rFonts w:ascii="Times-Roman" w:hAnsi="Times-Roman" w:cs="Times-Roman"/>
          <w:sz w:val="24"/>
          <w:szCs w:val="24"/>
        </w:rPr>
      </w:pPr>
      <w:ins w:id="522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Cambiare lo stato di un ordine</w:t>
        </w:r>
      </w:ins>
    </w:p>
    <w:p w14:paraId="1031106E" w14:textId="77777777" w:rsidR="00C844BA" w:rsidRPr="006203B5" w:rsidRDefault="00C844BA" w:rsidP="00C844BA">
      <w:pPr>
        <w:pStyle w:val="Paragrafoelenco"/>
        <w:numPr>
          <w:ilvl w:val="0"/>
          <w:numId w:val="33"/>
        </w:numPr>
        <w:rPr>
          <w:ins w:id="523" w:author="Cosimo Bacco" w:date="2018-11-27T17:56:00Z"/>
          <w:rFonts w:ascii="Times-Roman" w:hAnsi="Times-Roman" w:cs="Times-Roman"/>
          <w:sz w:val="24"/>
          <w:szCs w:val="24"/>
        </w:rPr>
      </w:pPr>
      <w:ins w:id="524" w:author="Cosimo Bacco" w:date="2018-11-27T17:56:00Z">
        <w:r w:rsidRPr="006203B5">
          <w:rPr>
            <w:rFonts w:ascii="Times-Roman" w:hAnsi="Times-Roman" w:cs="Times-Roman"/>
            <w:sz w:val="24"/>
            <w:szCs w:val="24"/>
          </w:rPr>
          <w:t>Inserire Tracking ID di un ordine</w:t>
        </w:r>
      </w:ins>
    </w:p>
    <w:p w14:paraId="30EDF754" w14:textId="77777777" w:rsidR="00D548FB" w:rsidRPr="00D548FB" w:rsidRDefault="00D548FB">
      <w:pPr>
        <w:pStyle w:val="Paragrafoelenco"/>
        <w:ind w:left="1080"/>
        <w:rPr>
          <w:ins w:id="525" w:author="Cosimo Bacco" w:date="2018-11-27T17:35:00Z"/>
          <w:rFonts w:ascii="Times-Roman" w:hAnsi="Times-Roman" w:cs="Times-Roman"/>
          <w:rPrChange w:id="526" w:author="Cosimo Bacco" w:date="2018-11-27T17:37:00Z">
            <w:rPr>
              <w:ins w:id="527" w:author="Cosimo Bacco" w:date="2018-11-27T17:35:00Z"/>
            </w:rPr>
          </w:rPrChange>
        </w:rPr>
        <w:pPrChange w:id="528" w:author="Cosimo Bacco" w:date="2018-11-27T17:42:00Z">
          <w:pPr/>
        </w:pPrChange>
      </w:pPr>
    </w:p>
    <w:p w14:paraId="42E32DC2" w14:textId="77777777" w:rsidR="00277717" w:rsidRPr="00277717" w:rsidRDefault="00277717">
      <w:pPr>
        <w:rPr>
          <w:ins w:id="529" w:author="Cosimo Bacco" w:date="2018-11-27T17:32:00Z"/>
          <w:rFonts w:ascii="Times-Roman" w:hAnsi="Times-Roman" w:cs="Times-Roman"/>
          <w:rPrChange w:id="530" w:author="Cosimo Bacco" w:date="2018-11-27T17:33:00Z">
            <w:rPr>
              <w:ins w:id="531" w:author="Cosimo Bacco" w:date="2018-11-27T17:32:00Z"/>
            </w:rPr>
          </w:rPrChange>
        </w:rPr>
        <w:pPrChange w:id="532" w:author="Cosimo Bacco" w:date="2018-11-27T17:33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644DA856" w14:textId="77777777" w:rsidR="00277717" w:rsidRDefault="00277717">
      <w:pPr>
        <w:pStyle w:val="Paragrafoelenco"/>
        <w:ind w:left="1080"/>
        <w:rPr>
          <w:ins w:id="533" w:author="Cosimo Bacco" w:date="2018-11-27T17:30:00Z"/>
          <w:rFonts w:ascii="Times-Roman" w:hAnsi="Times-Roman" w:cs="Times-Roman"/>
        </w:rPr>
        <w:pPrChange w:id="534" w:author="Cosimo Bacco" w:date="2018-11-27T17:32:00Z">
          <w:pPr>
            <w:pStyle w:val="Paragrafoelenco"/>
            <w:numPr>
              <w:numId w:val="33"/>
            </w:numPr>
            <w:ind w:left="1080" w:hanging="360"/>
          </w:pPr>
        </w:pPrChange>
      </w:pPr>
    </w:p>
    <w:p w14:paraId="5ECE97EE" w14:textId="36A75C4E" w:rsidR="00277717" w:rsidRDefault="00277717" w:rsidP="008E4FD8">
      <w:pPr>
        <w:ind w:left="360"/>
        <w:rPr>
          <w:ins w:id="535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D8CE3D1" w14:textId="310CADB5" w:rsidR="00277717" w:rsidRDefault="00277717" w:rsidP="008E4FD8">
      <w:pPr>
        <w:ind w:left="360"/>
        <w:rPr>
          <w:ins w:id="536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4E70B7FE" w14:textId="554F70CD" w:rsidR="00277717" w:rsidRDefault="00277717" w:rsidP="008E4FD8">
      <w:pPr>
        <w:ind w:left="360"/>
        <w:rPr>
          <w:ins w:id="537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3A74708" w14:textId="77777777" w:rsidR="00277717" w:rsidRDefault="00277717" w:rsidP="008E4FD8">
      <w:pPr>
        <w:ind w:left="360"/>
        <w:rPr>
          <w:ins w:id="538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C92CC3E" w14:textId="62858830" w:rsidR="007109E1" w:rsidDel="00277717" w:rsidRDefault="007109E1" w:rsidP="007109E1">
      <w:pPr>
        <w:pStyle w:val="Paragrafoelenco"/>
        <w:numPr>
          <w:ilvl w:val="0"/>
          <w:numId w:val="45"/>
        </w:numPr>
        <w:rPr>
          <w:ins w:id="539" w:author="Michele Castellaneta" w:date="2018-11-23T12:17:00Z"/>
          <w:del w:id="540" w:author="Cosimo Bacco" w:date="2018-11-27T17:29:00Z"/>
          <w:rFonts w:ascii="Times-Roman" w:hAnsi="Times-Roman" w:cs="Times-Roman"/>
          <w:color w:val="2F5496" w:themeColor="accent1" w:themeShade="BF"/>
        </w:rPr>
      </w:pPr>
      <w:ins w:id="541" w:author="Michele Castellaneta" w:date="2018-11-23T12:17:00Z">
        <w:del w:id="542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Autenticato</w:delText>
          </w:r>
        </w:del>
      </w:ins>
    </w:p>
    <w:p w14:paraId="10977165" w14:textId="5471EEC1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43" w:author="Michele Castellaneta" w:date="2018-11-23T12:18:00Z"/>
          <w:del w:id="544" w:author="Cosimo Bacco" w:date="2018-11-27T17:29:00Z"/>
          <w:rFonts w:ascii="Times-Roman" w:hAnsi="Times-Roman" w:cs="Times-Roman"/>
          <w:color w:val="2F5496" w:themeColor="accent1" w:themeShade="BF"/>
        </w:rPr>
      </w:pPr>
      <w:ins w:id="545" w:author="Michele Castellaneta" w:date="2018-11-23T12:18:00Z">
        <w:del w:id="546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Cliente</w:delText>
          </w:r>
        </w:del>
      </w:ins>
    </w:p>
    <w:p w14:paraId="51EB1A5F" w14:textId="2C3B297B" w:rsidR="007109E1" w:rsidDel="00277717" w:rsidRDefault="007109E1" w:rsidP="007109E1">
      <w:pPr>
        <w:pStyle w:val="Paragrafoelenco"/>
        <w:numPr>
          <w:ilvl w:val="0"/>
          <w:numId w:val="46"/>
        </w:numPr>
        <w:rPr>
          <w:ins w:id="547" w:author="Michele Castellaneta" w:date="2018-11-23T12:18:00Z"/>
          <w:del w:id="548" w:author="Cosimo Bacco" w:date="2018-11-27T17:29:00Z"/>
          <w:rFonts w:ascii="Times-Roman" w:hAnsi="Times-Roman" w:cs="Times-Roman"/>
          <w:color w:val="2F5496" w:themeColor="accent1" w:themeShade="BF"/>
        </w:rPr>
      </w:pPr>
      <w:ins w:id="549" w:author="Michele Castellaneta" w:date="2018-11-23T12:18:00Z">
        <w:del w:id="550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 xml:space="preserve">Gestore Ordini </w:delText>
          </w:r>
        </w:del>
      </w:ins>
    </w:p>
    <w:p w14:paraId="6F49B076" w14:textId="4C9493CE" w:rsidR="007109E1" w:rsidDel="00277717" w:rsidRDefault="007109E1">
      <w:pPr>
        <w:pStyle w:val="Paragrafoelenco"/>
        <w:numPr>
          <w:ilvl w:val="0"/>
          <w:numId w:val="46"/>
        </w:numPr>
        <w:rPr>
          <w:ins w:id="551" w:author="Michele Castellaneta" w:date="2018-11-23T12:17:00Z"/>
          <w:del w:id="552" w:author="Cosimo Bacco" w:date="2018-11-27T17:29:00Z"/>
          <w:rFonts w:ascii="Times-Roman" w:hAnsi="Times-Roman" w:cs="Times-Roman"/>
          <w:color w:val="2F5496" w:themeColor="accent1" w:themeShade="BF"/>
        </w:rPr>
        <w:pPrChange w:id="553" w:author="Michele Castellaneta" w:date="2018-11-23T12:18:00Z">
          <w:pPr>
            <w:pStyle w:val="Paragrafoelenco"/>
            <w:numPr>
              <w:numId w:val="45"/>
            </w:numPr>
            <w:ind w:left="1080" w:hanging="360"/>
          </w:pPr>
        </w:pPrChange>
      </w:pPr>
      <w:ins w:id="554" w:author="Michele Castellaneta" w:date="2018-11-23T12:18:00Z">
        <w:del w:id="555" w:author="Cosimo Bacco" w:date="2018-11-27T17:29:00Z">
          <w:r w:rsidDel="00277717">
            <w:rPr>
              <w:rFonts w:ascii="Times-Roman" w:hAnsi="Times-Roman" w:cs="Times-Roman"/>
              <w:color w:val="2F5496" w:themeColor="accent1" w:themeShade="BF"/>
            </w:rPr>
            <w:delText>Gestore Catalogo</w:delText>
          </w:r>
        </w:del>
      </w:ins>
    </w:p>
    <w:p w14:paraId="17F34716" w14:textId="7AF72F55" w:rsidR="008529B8" w:rsidDel="00277717" w:rsidRDefault="008529B8" w:rsidP="008E4FD8">
      <w:pPr>
        <w:ind w:left="360"/>
        <w:rPr>
          <w:ins w:id="556" w:author="Michele Castellaneta" w:date="2018-11-23T11:58:00Z"/>
          <w:del w:id="557" w:author="Cosimo Bacco" w:date="2018-11-27T17:29:00Z"/>
          <w:rFonts w:ascii="Times-Roman" w:hAnsi="Times-Roman" w:cs="Times-Roman"/>
          <w:color w:val="2F5496" w:themeColor="accent1" w:themeShade="BF"/>
        </w:rPr>
      </w:pPr>
    </w:p>
    <w:p w14:paraId="68649A31" w14:textId="40DA157B" w:rsidR="006A7869" w:rsidRPr="00270DDD" w:rsidDel="00421981" w:rsidRDefault="009E492F">
      <w:pPr>
        <w:rPr>
          <w:del w:id="558" w:author="Cosimo Bacco" w:date="2018-11-27T18:02:00Z"/>
          <w:rFonts w:ascii="Times-Roman" w:hAnsi="Times-Roman" w:cs="Times-Roman"/>
          <w:color w:val="2F5496" w:themeColor="accent1" w:themeShade="BF"/>
        </w:rPr>
        <w:pPrChange w:id="559" w:author="Cosimo Bacco" w:date="2018-11-27T17:26:00Z">
          <w:pPr>
            <w:ind w:left="360"/>
          </w:pPr>
        </w:pPrChange>
      </w:pPr>
      <w:del w:id="560" w:author="Cosimo Bacco" w:date="2018-11-27T18:02:00Z">
        <w:r w:rsidRPr="00270DDD" w:rsidDel="00421981">
          <w:rPr>
            <w:rFonts w:ascii="Times-Roman" w:hAnsi="Times-Roman" w:cs="Times-Roman"/>
            <w:color w:val="2F5496" w:themeColor="accent1" w:themeShade="BF"/>
          </w:rPr>
          <w:delText>Requisiti funzionali:</w:delText>
        </w:r>
      </w:del>
    </w:p>
    <w:p w14:paraId="4CD5162B" w14:textId="41FB8A97" w:rsidR="008E4FD8" w:rsidRPr="00356723" w:rsidDel="00421981" w:rsidRDefault="009E492F" w:rsidP="008E4FD8">
      <w:pPr>
        <w:ind w:left="360"/>
        <w:rPr>
          <w:del w:id="561" w:author="Cosimo Bacco" w:date="2018-11-27T18:02:00Z"/>
          <w:rFonts w:ascii="Times-Roman" w:hAnsi="Times-Roman" w:cs="Times-Roman"/>
          <w:sz w:val="24"/>
          <w:szCs w:val="24"/>
        </w:rPr>
      </w:pPr>
      <w:del w:id="562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L’utente deve avere la possibilità di:</w:delText>
        </w:r>
      </w:del>
    </w:p>
    <w:p w14:paraId="149E89A7" w14:textId="326EA285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63" w:author="Cosimo Bacco" w:date="2018-11-27T18:02:00Z"/>
          <w:rFonts w:ascii="Times-Roman" w:hAnsi="Times-Roman" w:cs="Times-Roman"/>
        </w:rPr>
      </w:pPr>
      <w:bookmarkStart w:id="564" w:name="_Hlk531103175"/>
      <w:del w:id="565" w:author="Cosimo Bacco" w:date="2018-11-27T18:02:00Z">
        <w:r w:rsidRPr="00242C31" w:rsidDel="00421981">
          <w:rPr>
            <w:rFonts w:ascii="Times-Roman" w:hAnsi="Times-Roman" w:cs="Times-Roman"/>
          </w:rPr>
          <w:delText>Registrarsi sul sito web</w:delText>
        </w:r>
      </w:del>
    </w:p>
    <w:p w14:paraId="4B047404" w14:textId="5D8498BE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66" w:author="Cosimo Bacco" w:date="2018-11-27T18:02:00Z"/>
          <w:rFonts w:ascii="Times-Roman" w:hAnsi="Times-Roman" w:cs="Times-Roman"/>
        </w:rPr>
      </w:pPr>
      <w:del w:id="567" w:author="Cosimo Bacco" w:date="2018-11-27T18:02:00Z">
        <w:r w:rsidRPr="00242C31" w:rsidDel="00421981">
          <w:rPr>
            <w:rFonts w:ascii="Times-Roman" w:hAnsi="Times-Roman" w:cs="Times-Roman"/>
          </w:rPr>
          <w:delText>Effettuare il login</w:delText>
        </w:r>
      </w:del>
      <w:del w:id="568" w:author="Cosimo Bacco" w:date="2018-11-22T18:53:00Z">
        <w:r w:rsidRPr="00242C31" w:rsidDel="00242C31">
          <w:rPr>
            <w:rFonts w:ascii="Times-Roman" w:hAnsi="Times-Roman" w:cs="Times-Roman"/>
          </w:rPr>
          <w:delText>/</w:delText>
        </w:r>
      </w:del>
      <w:del w:id="569" w:author="Cosimo Bacco" w:date="2018-11-27T18:02:00Z">
        <w:r w:rsidRPr="00242C31" w:rsidDel="00421981">
          <w:rPr>
            <w:rFonts w:ascii="Times-Roman" w:hAnsi="Times-Roman" w:cs="Times-Roman"/>
          </w:rPr>
          <w:delText>logout</w:delText>
        </w:r>
      </w:del>
    </w:p>
    <w:p w14:paraId="04E392CD" w14:textId="58A9A42D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0" w:author="Cosimo Bacco" w:date="2018-11-27T18:02:00Z"/>
          <w:rFonts w:ascii="Times-Roman" w:hAnsi="Times-Roman" w:cs="Times-Roman"/>
        </w:rPr>
      </w:pPr>
      <w:bookmarkStart w:id="571" w:name="_Hlk531103853"/>
      <w:bookmarkEnd w:id="564"/>
      <w:del w:id="572" w:author="Cosimo Bacco" w:date="2018-11-27T18:02:00Z">
        <w:r w:rsidRPr="00242C31" w:rsidDel="00421981">
          <w:rPr>
            <w:rFonts w:ascii="Times-Roman" w:hAnsi="Times-Roman" w:cs="Times-Roman"/>
          </w:rPr>
          <w:delText>Visualizzare la propria area personale</w:delText>
        </w:r>
      </w:del>
    </w:p>
    <w:p w14:paraId="298371AE" w14:textId="10CE81B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3" w:author="Cosimo Bacco" w:date="2018-11-27T18:02:00Z"/>
          <w:rFonts w:ascii="Times-Roman" w:hAnsi="Times-Roman" w:cs="Times-Roman"/>
        </w:rPr>
      </w:pPr>
      <w:del w:id="574" w:author="Cosimo Bacco" w:date="2018-11-27T18:02:00Z">
        <w:r w:rsidRPr="00242C31" w:rsidDel="00421981">
          <w:rPr>
            <w:rFonts w:ascii="Times-Roman" w:hAnsi="Times-Roman" w:cs="Times-Roman"/>
          </w:rPr>
          <w:delText>Modificare i propri dati personali</w:delText>
        </w:r>
      </w:del>
    </w:p>
    <w:p w14:paraId="2C7BEF11" w14:textId="034F83B9" w:rsidR="001E2904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5" w:author="Cosimo Bacco" w:date="2018-11-27T18:02:00Z"/>
          <w:rFonts w:ascii="Times-Roman" w:hAnsi="Times-Roman" w:cs="Times-Roman"/>
        </w:rPr>
      </w:pPr>
      <w:bookmarkStart w:id="576" w:name="_Hlk531104804"/>
      <w:bookmarkEnd w:id="571"/>
      <w:del w:id="577" w:author="Cosimo Bacco" w:date="2018-11-27T18:02:00Z">
        <w:r w:rsidRPr="00242C31" w:rsidDel="00421981">
          <w:rPr>
            <w:rFonts w:ascii="Times-Roman" w:hAnsi="Times-Roman" w:cs="Times-Roman"/>
          </w:rPr>
          <w:delText>Accedere alla lista degli ordini effettuati</w:delText>
        </w:r>
        <w:bookmarkStart w:id="578" w:name="_Hlk531103258"/>
        <w:bookmarkEnd w:id="576"/>
      </w:del>
    </w:p>
    <w:p w14:paraId="2DBFFBE7" w14:textId="5880AB83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79" w:author="Cosimo Bacco" w:date="2018-11-27T18:02:00Z"/>
          <w:rFonts w:ascii="Times-Roman" w:hAnsi="Times-Roman" w:cs="Times-Roman"/>
        </w:rPr>
      </w:pPr>
      <w:del w:id="580" w:author="Cosimo Bacco" w:date="2018-11-27T18:02:00Z">
        <w:r w:rsidRPr="00242C31" w:rsidDel="00421981">
          <w:rPr>
            <w:rFonts w:ascii="Times-Roman" w:hAnsi="Times-Roman" w:cs="Times-Roman"/>
          </w:rPr>
          <w:delText xml:space="preserve">Aggiungere </w:delText>
        </w:r>
      </w:del>
      <w:del w:id="581" w:author="Cosimo Bacco" w:date="2018-11-22T18:53:00Z">
        <w:r w:rsidRPr="00242C31" w:rsidDel="00242C31">
          <w:rPr>
            <w:rFonts w:ascii="Times-Roman" w:hAnsi="Times-Roman" w:cs="Times-Roman"/>
          </w:rPr>
          <w:delText xml:space="preserve">o </w:delText>
        </w:r>
      </w:del>
      <w:del w:id="582" w:author="Cosimo Bacco" w:date="2018-11-22T18:54:00Z">
        <w:r w:rsidRPr="00242C31" w:rsidDel="00242C31">
          <w:rPr>
            <w:rFonts w:ascii="Times-Roman" w:hAnsi="Times-Roman" w:cs="Times-Roman"/>
          </w:rPr>
          <w:delText>e</w:delText>
        </w:r>
      </w:del>
      <w:del w:id="583" w:author="Cosimo Bacco" w:date="2018-11-27T18:02:00Z">
        <w:r w:rsidRPr="00242C31" w:rsidDel="00421981">
          <w:rPr>
            <w:rFonts w:ascii="Times-Roman" w:hAnsi="Times-Roman" w:cs="Times-Roman"/>
          </w:rPr>
          <w:delText>liminare prodotti nel carrello</w:delText>
        </w:r>
      </w:del>
    </w:p>
    <w:p w14:paraId="392F85CA" w14:textId="5D004B20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84" w:author="Cosimo Bacco" w:date="2018-11-27T18:02:00Z"/>
          <w:rFonts w:ascii="Times-Roman" w:hAnsi="Times-Roman" w:cs="Times-Roman"/>
        </w:rPr>
      </w:pPr>
      <w:del w:id="585" w:author="Cosimo Bacco" w:date="2018-11-27T18:02:00Z">
        <w:r w:rsidRPr="00242C31" w:rsidDel="00421981">
          <w:rPr>
            <w:rFonts w:ascii="Times-Roman" w:hAnsi="Times-Roman" w:cs="Times-Roman"/>
          </w:rPr>
          <w:delText>Modificare la quantità dei prodotti nel carrello</w:delText>
        </w:r>
      </w:del>
    </w:p>
    <w:p w14:paraId="6F2C6B0D" w14:textId="42C76212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586" w:author="Cosimo Bacco" w:date="2018-11-27T18:02:00Z"/>
          <w:rFonts w:ascii="Times-Roman" w:hAnsi="Times-Roman" w:cs="Times-Roman"/>
        </w:rPr>
      </w:pPr>
      <w:bookmarkStart w:id="587" w:name="_Hlk531103309"/>
      <w:bookmarkEnd w:id="578"/>
      <w:del w:id="588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1613B54E" w14:textId="6359B389" w:rsidR="008E4FD8" w:rsidRPr="00356723" w:rsidDel="00421981" w:rsidRDefault="008E4FD8" w:rsidP="00C844BA">
      <w:pPr>
        <w:pStyle w:val="Paragrafoelenco"/>
        <w:numPr>
          <w:ilvl w:val="0"/>
          <w:numId w:val="33"/>
        </w:numPr>
        <w:rPr>
          <w:del w:id="589" w:author="Cosimo Bacco" w:date="2018-11-27T18:02:00Z"/>
          <w:rFonts w:ascii="Times-Roman" w:hAnsi="Times-Roman" w:cs="Times-Roman"/>
        </w:rPr>
      </w:pPr>
      <w:del w:id="590" w:author="Cosimo Bacco" w:date="2018-11-27T18:02:00Z">
        <w:r w:rsidRPr="00356723" w:rsidDel="00421981">
          <w:rPr>
            <w:rFonts w:ascii="Times-Roman" w:hAnsi="Times-Roman" w:cs="Times-Roman"/>
          </w:rPr>
          <w:delText xml:space="preserve">Visualizzare i giochi per piattaforma </w:delText>
        </w:r>
      </w:del>
      <w:del w:id="591" w:author="Cosimo Bacco" w:date="2018-11-22T18:54:00Z">
        <w:r w:rsidRPr="00356723" w:rsidDel="00242C31">
          <w:rPr>
            <w:rFonts w:ascii="Times-Roman" w:hAnsi="Times-Roman" w:cs="Times-Roman"/>
          </w:rPr>
          <w:delText>e</w:delText>
        </w:r>
      </w:del>
      <w:del w:id="592" w:author="Cosimo Bacco" w:date="2018-11-27T18:02:00Z">
        <w:r w:rsidRPr="00356723" w:rsidDel="00421981">
          <w:rPr>
            <w:rFonts w:ascii="Times-Roman" w:hAnsi="Times-Roman" w:cs="Times-Roman"/>
          </w:rPr>
          <w:delText xml:space="preserve"> genere</w:delText>
        </w:r>
      </w:del>
    </w:p>
    <w:p w14:paraId="0D1F3440" w14:textId="51CB740B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3" w:author="Cosimo Bacco" w:date="2018-11-27T18:02:00Z"/>
          <w:rFonts w:ascii="Times-Roman" w:hAnsi="Times-Roman" w:cs="Times-Roman"/>
        </w:rPr>
      </w:pPr>
      <w:del w:id="594" w:author="Cosimo Bacco" w:date="2018-11-27T18:02:00Z">
        <w:r w:rsidRPr="00242C31" w:rsidDel="00421981">
          <w:rPr>
            <w:rFonts w:ascii="Times-Roman" w:hAnsi="Times-Roman" w:cs="Times-Roman"/>
          </w:rPr>
          <w:delText>Ricercare un gioco in base a parole chiave</w:delText>
        </w:r>
      </w:del>
    </w:p>
    <w:bookmarkEnd w:id="587"/>
    <w:p w14:paraId="01243699" w14:textId="5BB8309F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5" w:author="Cosimo Bacco" w:date="2018-11-27T18:02:00Z"/>
          <w:rFonts w:ascii="Times-Roman" w:hAnsi="Times-Roman" w:cs="Times-Roman"/>
        </w:rPr>
      </w:pPr>
      <w:del w:id="596" w:author="Cosimo Bacco" w:date="2018-11-21T11:32:00Z">
        <w:r w:rsidRPr="00242C31" w:rsidDel="00294B80">
          <w:rPr>
            <w:rFonts w:ascii="Times-Roman" w:hAnsi="Times-Roman" w:cs="Times-Roman"/>
          </w:rPr>
          <w:delText>Acquistare un gioco</w:delText>
        </w:r>
      </w:del>
    </w:p>
    <w:p w14:paraId="654F39A9" w14:textId="3B62C9E4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7" w:author="Cosimo Bacco" w:date="2018-11-27T18:02:00Z"/>
          <w:rFonts w:ascii="Times-Roman" w:hAnsi="Times-Roman" w:cs="Times-Roman"/>
        </w:rPr>
      </w:pPr>
      <w:del w:id="598" w:author="Cosimo Bacco" w:date="2018-11-27T18:02:00Z">
        <w:r w:rsidRPr="00242C31" w:rsidDel="00421981">
          <w:rPr>
            <w:rFonts w:ascii="Times-Roman" w:hAnsi="Times-Roman" w:cs="Times-Roman"/>
          </w:rPr>
          <w:delText>Annullare un ordine</w:delText>
        </w:r>
      </w:del>
    </w:p>
    <w:p w14:paraId="5F950598" w14:textId="78CB1931" w:rsidR="008E4FD8" w:rsidRPr="00242C31" w:rsidDel="00421981" w:rsidRDefault="008E4FD8" w:rsidP="00C844BA">
      <w:pPr>
        <w:pStyle w:val="Paragrafoelenco"/>
        <w:numPr>
          <w:ilvl w:val="0"/>
          <w:numId w:val="33"/>
        </w:numPr>
        <w:rPr>
          <w:del w:id="599" w:author="Cosimo Bacco" w:date="2018-11-27T18:02:00Z"/>
          <w:rFonts w:ascii="Times-Roman" w:hAnsi="Times-Roman" w:cs="Times-Roman"/>
        </w:rPr>
      </w:pPr>
      <w:del w:id="600" w:author="Cosimo Bacco" w:date="2018-11-27T18:02:00Z">
        <w:r w:rsidRPr="00242C31" w:rsidDel="00421981">
          <w:rPr>
            <w:rFonts w:ascii="Times-Roman" w:hAnsi="Times-Roman" w:cs="Times-Roman"/>
          </w:rPr>
          <w:delText>Ricercare un ordine in base al nome del gioco acquistato</w:delText>
        </w:r>
      </w:del>
    </w:p>
    <w:p w14:paraId="4596CBF9" w14:textId="706B1805" w:rsidR="00CC6D90" w:rsidRPr="00356723" w:rsidDel="00421981" w:rsidRDefault="00356723" w:rsidP="00356723">
      <w:pPr>
        <w:rPr>
          <w:del w:id="601" w:author="Cosimo Bacco" w:date="2018-11-27T18:02:00Z"/>
          <w:rFonts w:ascii="Times-Roman" w:hAnsi="Times-Roman" w:cs="Times-Roman"/>
          <w:sz w:val="24"/>
          <w:szCs w:val="24"/>
        </w:rPr>
      </w:pPr>
      <w:bookmarkStart w:id="602" w:name="_Hlk531104714"/>
      <w:del w:id="603" w:author="Cosimo Bacco" w:date="2018-11-27T18:02:00Z">
        <w:r w:rsidDel="00421981">
          <w:rPr>
            <w:rFonts w:ascii="Times-Roman" w:hAnsi="Times-Roman" w:cs="Times-Roman"/>
            <w:sz w:val="24"/>
            <w:szCs w:val="24"/>
          </w:rPr>
          <w:delText xml:space="preserve">     </w:delText>
        </w:r>
        <w:r w:rsidR="00743936" w:rsidRPr="00356723" w:rsidDel="00421981">
          <w:rPr>
            <w:rFonts w:ascii="Times-Roman" w:hAnsi="Times-Roman" w:cs="Times-Roman"/>
            <w:sz w:val="24"/>
            <w:szCs w:val="24"/>
          </w:rPr>
          <w:delText>Il gestore del catalogo deve avere la possibilità di:</w:delText>
        </w:r>
      </w:del>
    </w:p>
    <w:p w14:paraId="2FD88814" w14:textId="6BCEC720" w:rsidR="00743936" w:rsidRPr="00356723" w:rsidDel="00421981" w:rsidRDefault="00C8663A" w:rsidP="00C844BA">
      <w:pPr>
        <w:pStyle w:val="Paragrafoelenco"/>
        <w:numPr>
          <w:ilvl w:val="0"/>
          <w:numId w:val="33"/>
        </w:numPr>
        <w:rPr>
          <w:del w:id="604" w:author="Cosimo Bacco" w:date="2018-11-27T18:02:00Z"/>
          <w:rFonts w:ascii="Times-Roman" w:hAnsi="Times-Roman" w:cs="Times-Roman"/>
        </w:rPr>
      </w:pPr>
      <w:del w:id="605" w:author="Cosimo Bacco" w:date="2018-11-27T18:02:00Z">
        <w:r w:rsidRPr="00356723" w:rsidDel="00421981">
          <w:rPr>
            <w:rFonts w:ascii="Times-Roman" w:hAnsi="Times-Roman" w:cs="Times-Roman"/>
          </w:rPr>
          <w:delText xml:space="preserve">Accedere </w:delText>
        </w:r>
        <w:r w:rsidR="00E919C3" w:rsidRPr="00356723" w:rsidDel="00421981">
          <w:rPr>
            <w:rFonts w:ascii="Times-Roman" w:hAnsi="Times-Roman" w:cs="Times-Roman"/>
          </w:rPr>
          <w:delText>alla propria pagina riservata</w:delText>
        </w:r>
      </w:del>
    </w:p>
    <w:p w14:paraId="20126FB0" w14:textId="3CDD7B94" w:rsidR="00E919C3" w:rsidRPr="00242C31" w:rsidDel="00421981" w:rsidRDefault="00E919C3" w:rsidP="00C844BA">
      <w:pPr>
        <w:pStyle w:val="Paragrafoelenco"/>
        <w:numPr>
          <w:ilvl w:val="0"/>
          <w:numId w:val="33"/>
        </w:numPr>
        <w:rPr>
          <w:del w:id="606" w:author="Cosimo Bacco" w:date="2018-11-27T18:02:00Z"/>
          <w:rFonts w:ascii="Times-Roman" w:hAnsi="Times-Roman" w:cs="Times-Roman"/>
          <w:highlight w:val="yellow"/>
          <w:rPrChange w:id="607" w:author="Cosimo Bacco" w:date="2018-11-22T18:54:00Z">
            <w:rPr>
              <w:del w:id="608" w:author="Cosimo Bacco" w:date="2018-11-27T18:02:00Z"/>
              <w:rFonts w:ascii="Times-Roman" w:hAnsi="Times-Roman" w:cs="Times-Roman"/>
            </w:rPr>
          </w:rPrChange>
        </w:rPr>
      </w:pPr>
      <w:del w:id="609" w:author="Cosimo Bacco" w:date="2018-11-27T18:02:00Z">
        <w:r w:rsidRPr="00242C31" w:rsidDel="00421981">
          <w:rPr>
            <w:rFonts w:ascii="Times-Roman" w:hAnsi="Times-Roman" w:cs="Times-Roman"/>
          </w:rPr>
          <w:delText>Visualizzare gli ordini effettuati a partire da un certo anno.</w:delText>
        </w:r>
      </w:del>
    </w:p>
    <w:p w14:paraId="1B3F7F1B" w14:textId="3B575898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10" w:author="Cosimo Bacco" w:date="2018-11-27T18:02:00Z"/>
          <w:rFonts w:ascii="Times-Roman" w:hAnsi="Times-Roman" w:cs="Times-Roman"/>
        </w:rPr>
      </w:pPr>
      <w:del w:id="611" w:author="Cosimo Bacco" w:date="2018-11-27T18:02:00Z">
        <w:r w:rsidRPr="00356723" w:rsidDel="00421981">
          <w:rPr>
            <w:rFonts w:ascii="Times-Roman" w:hAnsi="Times-Roman" w:cs="Times-Roman"/>
          </w:rPr>
          <w:delText xml:space="preserve">Modificare informazioni sui prodotti </w:delText>
        </w:r>
      </w:del>
    </w:p>
    <w:p w14:paraId="06EE2D0D" w14:textId="7D2D7DB6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12" w:author="Cosimo Bacco" w:date="2018-11-27T18:02:00Z"/>
          <w:rFonts w:ascii="Times-Roman" w:hAnsi="Times-Roman" w:cs="Times-Roman"/>
        </w:rPr>
      </w:pPr>
      <w:del w:id="613" w:author="Cosimo Bacco" w:date="2018-11-27T18:02:00Z">
        <w:r w:rsidRPr="00356723" w:rsidDel="00421981">
          <w:rPr>
            <w:rFonts w:ascii="Times-Roman" w:hAnsi="Times-Roman" w:cs="Times-Roman"/>
          </w:rPr>
          <w:delText>Visualizzare il catalogo</w:delText>
        </w:r>
      </w:del>
    </w:p>
    <w:p w14:paraId="5960E9C3" w14:textId="7F249527" w:rsidR="00E919C3" w:rsidRPr="00356723" w:rsidDel="00421981" w:rsidRDefault="00E919C3" w:rsidP="00C844BA">
      <w:pPr>
        <w:pStyle w:val="Paragrafoelenco"/>
        <w:numPr>
          <w:ilvl w:val="0"/>
          <w:numId w:val="33"/>
        </w:numPr>
        <w:rPr>
          <w:del w:id="614" w:author="Cosimo Bacco" w:date="2018-11-27T18:02:00Z"/>
          <w:rFonts w:ascii="Times-Roman" w:hAnsi="Times-Roman" w:cs="Times-Roman"/>
        </w:rPr>
      </w:pPr>
      <w:del w:id="615" w:author="Cosimo Bacco" w:date="2018-11-27T18:02:00Z">
        <w:r w:rsidRPr="00356723" w:rsidDel="00421981">
          <w:rPr>
            <w:rFonts w:ascii="Times-Roman" w:hAnsi="Times-Roman" w:cs="Times-Roman"/>
          </w:rPr>
          <w:delText>Inserire</w:delText>
        </w:r>
      </w:del>
      <w:del w:id="616" w:author="Cosimo Bacco" w:date="2018-11-22T18:55:00Z">
        <w:r w:rsidRPr="00356723" w:rsidDel="00242C31">
          <w:rPr>
            <w:rFonts w:ascii="Times-Roman" w:hAnsi="Times-Roman" w:cs="Times-Roman"/>
          </w:rPr>
          <w:delText>\</w:delText>
        </w:r>
      </w:del>
      <w:del w:id="617" w:author="Cosimo Bacco" w:date="2018-11-27T18:02:00Z">
        <w:r w:rsidRPr="00356723" w:rsidDel="00421981">
          <w:rPr>
            <w:rFonts w:ascii="Times-Roman" w:hAnsi="Times-Roman" w:cs="Times-Roman"/>
          </w:rPr>
          <w:delText>Eliminare prodotti dal catalogo.</w:delText>
        </w:r>
      </w:del>
    </w:p>
    <w:bookmarkEnd w:id="602"/>
    <w:p w14:paraId="22B558A3" w14:textId="3D74198E" w:rsidR="00E919C3" w:rsidRPr="00356723" w:rsidDel="002508F0" w:rsidRDefault="00E919C3" w:rsidP="00356723">
      <w:pPr>
        <w:pStyle w:val="Paragrafoelenco"/>
        <w:numPr>
          <w:ilvl w:val="0"/>
          <w:numId w:val="33"/>
        </w:numPr>
        <w:rPr>
          <w:del w:id="618" w:author="Cosimo Bacco" w:date="2018-11-21T11:32:00Z"/>
          <w:rFonts w:ascii="Times-Roman" w:hAnsi="Times-Roman" w:cs="Times-Roman"/>
        </w:rPr>
      </w:pPr>
      <w:del w:id="619" w:author="Cosimo Bacco" w:date="2018-11-21T11:32:00Z">
        <w:r w:rsidRPr="00356723" w:rsidDel="002508F0">
          <w:rPr>
            <w:rFonts w:ascii="Times-Roman" w:hAnsi="Times-Roman" w:cs="Times-Roman"/>
          </w:rPr>
          <w:delText>Visualizzare messaggi del sistema</w:delText>
        </w:r>
      </w:del>
    </w:p>
    <w:p w14:paraId="7C68660A" w14:textId="34604415" w:rsidR="00A2761D" w:rsidDel="00421981" w:rsidRDefault="00A2761D" w:rsidP="000435E9">
      <w:pPr>
        <w:rPr>
          <w:del w:id="620" w:author="Cosimo Bacco" w:date="2018-11-27T18:02:00Z"/>
          <w:rFonts w:ascii="Times-Roman" w:hAnsi="Times-Roman" w:cs="Times-Roman"/>
          <w:sz w:val="24"/>
          <w:szCs w:val="24"/>
        </w:rPr>
      </w:pPr>
    </w:p>
    <w:p w14:paraId="2264E1E2" w14:textId="679484CE" w:rsidR="00A2761D" w:rsidRPr="00356723" w:rsidDel="00421981" w:rsidRDefault="003768AD" w:rsidP="00356723">
      <w:pPr>
        <w:rPr>
          <w:del w:id="621" w:author="Cosimo Bacco" w:date="2018-11-27T18:02:00Z"/>
          <w:rFonts w:ascii="Times-Roman" w:hAnsi="Times-Roman" w:cs="Times-Roman"/>
          <w:sz w:val="24"/>
          <w:szCs w:val="24"/>
        </w:rPr>
      </w:pPr>
      <w:bookmarkStart w:id="622" w:name="_Hlk531104740"/>
      <w:del w:id="623" w:author="Cosimo Bacco" w:date="2018-11-27T18:02:00Z">
        <w:r w:rsidRPr="00356723" w:rsidDel="00421981">
          <w:rPr>
            <w:rFonts w:ascii="Times-Roman" w:hAnsi="Times-Roman" w:cs="Times-Roman"/>
            <w:sz w:val="24"/>
            <w:szCs w:val="24"/>
          </w:rPr>
          <w:delText>Il gestore degli ordini deve avere la possibilità di:</w:delText>
        </w:r>
      </w:del>
    </w:p>
    <w:p w14:paraId="005D87A0" w14:textId="70A9A981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24" w:author="Cosimo Bacco" w:date="2018-11-27T18:02:00Z"/>
          <w:rFonts w:ascii="Times-Roman" w:hAnsi="Times-Roman" w:cs="Times-Roman"/>
          <w:sz w:val="24"/>
          <w:szCs w:val="24"/>
        </w:rPr>
      </w:pPr>
      <w:del w:id="625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Visualizzare la lista degli ordini</w:delText>
        </w:r>
      </w:del>
    </w:p>
    <w:p w14:paraId="605F564E" w14:textId="0C3C7FD5" w:rsidR="003768AD" w:rsidRPr="00242C31" w:rsidDel="00421981" w:rsidRDefault="003768AD" w:rsidP="00C844BA">
      <w:pPr>
        <w:pStyle w:val="Paragrafoelenco"/>
        <w:numPr>
          <w:ilvl w:val="0"/>
          <w:numId w:val="33"/>
        </w:numPr>
        <w:rPr>
          <w:del w:id="626" w:author="Cosimo Bacco" w:date="2018-11-27T18:02:00Z"/>
          <w:rFonts w:ascii="Times-Roman" w:hAnsi="Times-Roman" w:cs="Times-Roman"/>
          <w:sz w:val="24"/>
          <w:szCs w:val="24"/>
        </w:rPr>
      </w:pPr>
      <w:del w:id="627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 xml:space="preserve">Ricercare un ordine </w:delText>
        </w:r>
      </w:del>
    </w:p>
    <w:p w14:paraId="6D56FDC4" w14:textId="1F30EAB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28" w:author="Cosimo Bacco" w:date="2018-11-27T18:02:00Z"/>
          <w:rFonts w:ascii="Times-Roman" w:hAnsi="Times-Roman" w:cs="Times-Roman"/>
          <w:sz w:val="24"/>
          <w:szCs w:val="24"/>
        </w:rPr>
      </w:pPr>
      <w:del w:id="629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Cambiare lo stato di un ordine</w:delText>
        </w:r>
      </w:del>
    </w:p>
    <w:p w14:paraId="4DB8AAFB" w14:textId="15FFBC75" w:rsidR="00C31EFC" w:rsidRPr="00242C31" w:rsidDel="00421981" w:rsidRDefault="00C31EFC" w:rsidP="00C844BA">
      <w:pPr>
        <w:pStyle w:val="Paragrafoelenco"/>
        <w:numPr>
          <w:ilvl w:val="0"/>
          <w:numId w:val="33"/>
        </w:numPr>
        <w:rPr>
          <w:del w:id="630" w:author="Cosimo Bacco" w:date="2018-11-27T18:02:00Z"/>
          <w:rFonts w:ascii="Times-Roman" w:hAnsi="Times-Roman" w:cs="Times-Roman"/>
          <w:sz w:val="24"/>
          <w:szCs w:val="24"/>
        </w:rPr>
      </w:pPr>
      <w:del w:id="631" w:author="Cosimo Bacco" w:date="2018-11-27T18:02:00Z">
        <w:r w:rsidRPr="00242C31" w:rsidDel="00421981">
          <w:rPr>
            <w:rFonts w:ascii="Times-Roman" w:hAnsi="Times-Roman" w:cs="Times-Roman"/>
            <w:sz w:val="24"/>
            <w:szCs w:val="24"/>
          </w:rPr>
          <w:delText>Inserire Tracking ID di un ordine</w:delText>
        </w:r>
      </w:del>
    </w:p>
    <w:bookmarkEnd w:id="622"/>
    <w:p w14:paraId="1DD1D94C" w14:textId="5A9E1A1F" w:rsidR="00C31EFC" w:rsidRPr="003768AD" w:rsidDel="00421981" w:rsidRDefault="00C31EFC" w:rsidP="00356723">
      <w:pPr>
        <w:pStyle w:val="Paragrafoelenco"/>
        <w:rPr>
          <w:del w:id="632" w:author="Cosimo Bacco" w:date="2018-11-27T18:02:00Z"/>
          <w:rFonts w:ascii="Times-Roman" w:hAnsi="Times-Roman" w:cs="Times-Roman"/>
          <w:sz w:val="24"/>
          <w:szCs w:val="24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633" w:author="Cosimo Bacco" w:date="2018-10-26T09:48:00Z"/>
          <w:rFonts w:ascii="Times-Roman" w:eastAsiaTheme="minorHAnsi" w:hAnsi="Times-Roman" w:cs="Times-Roman"/>
          <w:rPrChange w:id="634" w:author="Cosimo Bacco" w:date="2018-10-26T09:49:00Z">
            <w:rPr>
              <w:ins w:id="635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636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637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638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639" w:author="Cosimo Bacco" w:date="2018-10-26T09:49:00Z">
            <w:rPr>
              <w:rFonts w:eastAsiaTheme="minorHAnsi"/>
            </w:rPr>
          </w:rPrChange>
        </w:rPr>
        <w:pPrChange w:id="640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641" w:author="Cosimo Bacco" w:date="2018-10-26T09:48:00Z"/>
          <w:rFonts w:ascii="Times-Roman" w:hAnsi="Times-Roman" w:cs="Times-Roman"/>
          <w:bCs/>
          <w:i/>
          <w:rPrChange w:id="642" w:author="Cosimo Bacco" w:date="2018-10-26T09:49:00Z">
            <w:rPr>
              <w:ins w:id="643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644" w:author="Cosimo Bacco" w:date="2018-10-26T09:49:00Z">
          <w:pPr>
            <w:pStyle w:val="Paragrafoelenco"/>
          </w:pPr>
        </w:pPrChange>
      </w:pPr>
      <w:ins w:id="645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646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647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648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649" w:author="Cosimo Bacco" w:date="2018-10-26T09:48:00Z"/>
          <w:rFonts w:ascii="Times-Roman" w:hAnsi="Times-Roman" w:cs="Times-Roman"/>
          <w:rPrChange w:id="650" w:author="Cosimo Bacco" w:date="2018-10-26T09:49:00Z">
            <w:rPr>
              <w:ins w:id="651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52" w:author="Cosimo Bacco" w:date="2018-10-26T09:49:00Z">
          <w:pPr>
            <w:pStyle w:val="Paragrafoelenco"/>
          </w:pPr>
        </w:pPrChange>
      </w:pPr>
      <w:ins w:id="653" w:author="Cosimo Bacco" w:date="2018-10-26T09:48:00Z">
        <w:r w:rsidRPr="002E6156">
          <w:rPr>
            <w:rFonts w:ascii="Times-Roman" w:hAnsi="Times-Roman" w:cs="Times-Roman"/>
            <w:rPrChange w:id="654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655" w:author="Cosimo Bacco" w:date="2018-10-26T09:48:00Z"/>
          <w:rFonts w:ascii="Times-Roman" w:hAnsi="Times-Roman" w:cs="Times-Roman"/>
          <w:rPrChange w:id="656" w:author="Cosimo Bacco" w:date="2018-10-26T09:49:00Z">
            <w:rPr>
              <w:ins w:id="657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658" w:author="Cosimo Bacco" w:date="2018-10-26T09:49:00Z">
          <w:pPr>
            <w:pStyle w:val="Paragrafoelenco"/>
          </w:pPr>
        </w:pPrChange>
      </w:pPr>
      <w:ins w:id="659" w:author="Cosimo Bacco" w:date="2018-10-26T09:48:00Z">
        <w:r w:rsidRPr="002E6156">
          <w:rPr>
            <w:rFonts w:ascii="Times-Roman" w:hAnsi="Times-Roman" w:cs="Times-Roman"/>
            <w:rPrChange w:id="66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661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662" w:author="Cosimo Bacco" w:date="2018-10-26T09:49:00Z">
          <w:pPr>
            <w:pStyle w:val="Paragrafoelenco"/>
          </w:pPr>
        </w:pPrChange>
      </w:pPr>
      <w:ins w:id="663" w:author="Cosimo Bacco" w:date="2018-10-26T09:48:00Z">
        <w:r w:rsidRPr="002E6156">
          <w:rPr>
            <w:rFonts w:ascii="Times-Roman" w:hAnsi="Times-Roman" w:cs="Times-Roman"/>
            <w:rPrChange w:id="664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665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666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67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668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669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670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671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672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673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674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675" w:author="Cosimo Bacco" w:date="2018-10-26T09:41:00Z"/>
          <w:rFonts w:ascii="Times-Roman" w:hAnsi="Times-Roman" w:cs="Times-Roman"/>
          <w:sz w:val="24"/>
          <w:szCs w:val="24"/>
        </w:rPr>
      </w:pPr>
      <w:del w:id="676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677" w:author="Cosimo Bacco" w:date="2018-10-26T09:45:00Z"/>
          <w:rFonts w:ascii="Times-Roman" w:hAnsi="Times-Roman" w:cs="Times-Roman"/>
          <w:sz w:val="24"/>
          <w:szCs w:val="24"/>
        </w:rPr>
        <w:pPrChange w:id="678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679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680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681" w:author="Cosimo Bacco" w:date="2018-10-26T09:45:00Z"/>
          <w:rFonts w:ascii="Times-Roman" w:hAnsi="Times-Roman" w:cs="Times-Roman"/>
          <w:bCs/>
          <w:i/>
          <w:rPrChange w:id="682" w:author="Cosimo Bacco" w:date="2018-10-26T09:46:00Z">
            <w:rPr>
              <w:ins w:id="683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684" w:author="Cosimo Bacco" w:date="2018-10-26T09:45:00Z">
        <w:r w:rsidRPr="005C6017">
          <w:rPr>
            <w:rFonts w:ascii="Times-Roman" w:hAnsi="Times-Roman" w:cs="Times-Roman"/>
            <w:bCs/>
            <w:i/>
            <w:rPrChange w:id="685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686" w:author="Cosimo Bacco" w:date="2018-10-26T09:45:00Z"/>
          <w:rFonts w:ascii="Times-Roman" w:hAnsi="Times-Roman" w:cs="Times-Roman"/>
          <w:rPrChange w:id="687" w:author="Cosimo Bacco" w:date="2018-10-26T09:46:00Z">
            <w:rPr>
              <w:ins w:id="688" w:author="Cosimo Bacco" w:date="2018-10-26T09:45:00Z"/>
            </w:rPr>
          </w:rPrChange>
        </w:rPr>
        <w:pPrChange w:id="689" w:author="Cosimo Bacco" w:date="2018-10-26T09:46:00Z">
          <w:pPr>
            <w:ind w:left="360"/>
          </w:pPr>
        </w:pPrChange>
      </w:pPr>
      <w:ins w:id="690" w:author="Cosimo Bacco" w:date="2018-10-26T09:45:00Z">
        <w:r w:rsidRPr="005C6017">
          <w:rPr>
            <w:rFonts w:ascii="Times-Roman" w:hAnsi="Times-Roman" w:cs="Times-Roman"/>
            <w:rPrChange w:id="691" w:author="Cosimo Bacco" w:date="2018-10-26T09:46:00Z">
              <w:rPr/>
            </w:rPrChange>
          </w:rPr>
          <w:t>Non vi sono vincoli di prestazioni visto che il sistema è di natura web‐</w:t>
        </w:r>
        <w:proofErr w:type="spellStart"/>
        <w:r w:rsidRPr="005C6017">
          <w:rPr>
            <w:rFonts w:ascii="Times-Roman" w:hAnsi="Times-Roman" w:cs="Times-Roman"/>
            <w:rPrChange w:id="692" w:author="Cosimo Bacco" w:date="2018-10-26T09:46:00Z">
              <w:rPr/>
            </w:rPrChange>
          </w:rPr>
          <w:t>oriented</w:t>
        </w:r>
        <w:proofErr w:type="spellEnd"/>
        <w:r w:rsidRPr="005C6017">
          <w:rPr>
            <w:rFonts w:ascii="Times-Roman" w:hAnsi="Times-Roman" w:cs="Times-Roman"/>
            <w:rPrChange w:id="693" w:author="Cosimo Bacco" w:date="2018-10-26T09:46:00Z">
              <w:rPr/>
            </w:rPrChange>
          </w:rPr>
          <w:t>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694" w:author="Cosimo Bacco" w:date="2018-10-26T09:46:00Z">
            <w:rPr/>
          </w:rPrChange>
        </w:rPr>
        <w:pPrChange w:id="695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696" w:author="Cosimo Bacco" w:date="2018-10-26T09:45:00Z">
        <w:r w:rsidRPr="005C6017">
          <w:rPr>
            <w:rFonts w:ascii="Times-Roman" w:hAnsi="Times-Roman" w:cs="Times-Roman"/>
            <w:rPrChange w:id="697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69ECE533" w14:textId="77777777" w:rsidR="000829DA" w:rsidRDefault="000829DA" w:rsidP="009E169D">
      <w:pPr>
        <w:rPr>
          <w:ins w:id="698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RDefault="000829DA" w:rsidP="009E169D">
      <w:pPr>
        <w:rPr>
          <w:ins w:id="699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RDefault="000829DA" w:rsidP="009E169D">
      <w:pPr>
        <w:rPr>
          <w:ins w:id="700" w:author="Cosimo Bacco" w:date="2018-11-22T19:07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701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78C218C5" w14:textId="762780A9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 xml:space="preserve">arget </w:t>
      </w:r>
      <w:proofErr w:type="spellStart"/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environment</w:t>
      </w:r>
      <w:proofErr w:type="spellEnd"/>
    </w:p>
    <w:p w14:paraId="427ADDD5" w14:textId="517F9A29" w:rsidR="003D0982" w:rsidRPr="009E169D" w:rsidDel="006964DB" w:rsidRDefault="003D0982" w:rsidP="009E169D">
      <w:pPr>
        <w:rPr>
          <w:del w:id="702" w:author="Cosimo Bacco" w:date="2018-10-26T11:35:00Z"/>
          <w:rFonts w:ascii="Times-Roman" w:hAnsi="Times-Roman" w:cs="Times-Roman"/>
          <w:sz w:val="24"/>
          <w:szCs w:val="24"/>
        </w:rPr>
      </w:pPr>
      <w:del w:id="703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704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705" w:author="Cosimo Bacco" w:date="2018-10-26T11:36:00Z"/>
          <w:rFonts w:ascii="Times-Roman" w:hAnsi="Times-Roman" w:cs="Times-Roman"/>
          <w:sz w:val="24"/>
          <w:szCs w:val="24"/>
          <w:rPrChange w:id="706" w:author="Cosimo Bacco" w:date="2018-10-26T11:36:00Z">
            <w:rPr>
              <w:del w:id="707" w:author="Cosimo Bacco" w:date="2018-10-26T11:36:00Z"/>
            </w:rPr>
          </w:rPrChange>
        </w:rPr>
        <w:pPrChange w:id="708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709" w:author="Cosimo Bacco" w:date="2018-10-26T11:36:00Z"/>
        </w:rPr>
        <w:pPrChange w:id="710" w:author="Cosimo Bacco" w:date="2018-10-26T11:36:00Z">
          <w:pPr>
            <w:pStyle w:val="Paragrafoelenco"/>
          </w:pPr>
        </w:pPrChange>
      </w:pPr>
      <w:del w:id="711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712" w:author="Cosimo Bacco" w:date="2018-10-26T11:36:00Z"/>
        </w:rPr>
        <w:pPrChange w:id="713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14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1052C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715" w:author="Cosimo Bacco" w:date="2018-10-26T11:36:00Z"/>
        </w:rPr>
        <w:pPrChange w:id="716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17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718" w:author="Cosimo Bacco" w:date="2018-10-26T11:36:00Z"/>
        </w:rPr>
        <w:pPrChange w:id="719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720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721" w:author="Cosimo Bacco" w:date="2018-10-26T11:36:00Z"/>
        </w:rPr>
        <w:pPrChange w:id="722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723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12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3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4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5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6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7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0F748" w14:textId="77777777" w:rsidR="008D29D6" w:rsidRDefault="008D29D6" w:rsidP="00C81060">
      <w:pPr>
        <w:spacing w:after="0" w:line="240" w:lineRule="auto"/>
      </w:pPr>
      <w:r>
        <w:separator/>
      </w:r>
    </w:p>
  </w:endnote>
  <w:endnote w:type="continuationSeparator" w:id="0">
    <w:p w14:paraId="43911EDD" w14:textId="77777777" w:rsidR="008D29D6" w:rsidRDefault="008D29D6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CE363" w14:textId="77777777" w:rsidR="008D29D6" w:rsidRDefault="008D29D6" w:rsidP="00C81060">
      <w:pPr>
        <w:spacing w:after="0" w:line="240" w:lineRule="auto"/>
      </w:pPr>
      <w:r>
        <w:separator/>
      </w:r>
    </w:p>
  </w:footnote>
  <w:footnote w:type="continuationSeparator" w:id="0">
    <w:p w14:paraId="1DB7212B" w14:textId="77777777" w:rsidR="008D29D6" w:rsidRDefault="008D29D6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E65C15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91F2E"/>
    <w:multiLevelType w:val="hybridMultilevel"/>
    <w:tmpl w:val="A7225E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6459CC"/>
    <w:multiLevelType w:val="hybridMultilevel"/>
    <w:tmpl w:val="71484BE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C36731"/>
    <w:multiLevelType w:val="hybridMultilevel"/>
    <w:tmpl w:val="FAD080D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F2C1D"/>
    <w:multiLevelType w:val="hybridMultilevel"/>
    <w:tmpl w:val="6A2A67F6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129B6"/>
    <w:multiLevelType w:val="hybridMultilevel"/>
    <w:tmpl w:val="EF1E199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B113A3"/>
    <w:multiLevelType w:val="hybridMultilevel"/>
    <w:tmpl w:val="39CA71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EE0712"/>
    <w:multiLevelType w:val="hybridMultilevel"/>
    <w:tmpl w:val="23CEFE3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49"/>
  </w:num>
  <w:num w:numId="5">
    <w:abstractNumId w:val="13"/>
  </w:num>
  <w:num w:numId="6">
    <w:abstractNumId w:val="35"/>
  </w:num>
  <w:num w:numId="7">
    <w:abstractNumId w:val="27"/>
  </w:num>
  <w:num w:numId="8">
    <w:abstractNumId w:val="41"/>
  </w:num>
  <w:num w:numId="9">
    <w:abstractNumId w:val="36"/>
  </w:num>
  <w:num w:numId="10">
    <w:abstractNumId w:val="1"/>
  </w:num>
  <w:num w:numId="11">
    <w:abstractNumId w:val="21"/>
  </w:num>
  <w:num w:numId="12">
    <w:abstractNumId w:val="30"/>
  </w:num>
  <w:num w:numId="13">
    <w:abstractNumId w:val="10"/>
  </w:num>
  <w:num w:numId="14">
    <w:abstractNumId w:val="15"/>
  </w:num>
  <w:num w:numId="15">
    <w:abstractNumId w:val="7"/>
  </w:num>
  <w:num w:numId="16">
    <w:abstractNumId w:val="31"/>
  </w:num>
  <w:num w:numId="17">
    <w:abstractNumId w:val="2"/>
  </w:num>
  <w:num w:numId="18">
    <w:abstractNumId w:val="24"/>
  </w:num>
  <w:num w:numId="19">
    <w:abstractNumId w:val="9"/>
  </w:num>
  <w:num w:numId="20">
    <w:abstractNumId w:val="50"/>
  </w:num>
  <w:num w:numId="21">
    <w:abstractNumId w:val="45"/>
  </w:num>
  <w:num w:numId="22">
    <w:abstractNumId w:val="42"/>
  </w:num>
  <w:num w:numId="23">
    <w:abstractNumId w:val="0"/>
  </w:num>
  <w:num w:numId="24">
    <w:abstractNumId w:val="23"/>
  </w:num>
  <w:num w:numId="25">
    <w:abstractNumId w:val="38"/>
  </w:num>
  <w:num w:numId="26">
    <w:abstractNumId w:val="8"/>
  </w:num>
  <w:num w:numId="27">
    <w:abstractNumId w:val="26"/>
  </w:num>
  <w:num w:numId="28">
    <w:abstractNumId w:val="44"/>
  </w:num>
  <w:num w:numId="29">
    <w:abstractNumId w:val="17"/>
  </w:num>
  <w:num w:numId="30">
    <w:abstractNumId w:val="48"/>
  </w:num>
  <w:num w:numId="31">
    <w:abstractNumId w:val="43"/>
  </w:num>
  <w:num w:numId="32">
    <w:abstractNumId w:val="32"/>
  </w:num>
  <w:num w:numId="33">
    <w:abstractNumId w:val="3"/>
  </w:num>
  <w:num w:numId="34">
    <w:abstractNumId w:val="28"/>
  </w:num>
  <w:num w:numId="35">
    <w:abstractNumId w:val="47"/>
  </w:num>
  <w:num w:numId="36">
    <w:abstractNumId w:val="39"/>
  </w:num>
  <w:num w:numId="37">
    <w:abstractNumId w:val="46"/>
  </w:num>
  <w:num w:numId="38">
    <w:abstractNumId w:val="16"/>
  </w:num>
  <w:num w:numId="39">
    <w:abstractNumId w:val="25"/>
  </w:num>
  <w:num w:numId="40">
    <w:abstractNumId w:val="40"/>
  </w:num>
  <w:num w:numId="41">
    <w:abstractNumId w:val="11"/>
  </w:num>
  <w:num w:numId="42">
    <w:abstractNumId w:val="5"/>
  </w:num>
  <w:num w:numId="43">
    <w:abstractNumId w:val="22"/>
  </w:num>
  <w:num w:numId="44">
    <w:abstractNumId w:val="20"/>
  </w:num>
  <w:num w:numId="45">
    <w:abstractNumId w:val="34"/>
  </w:num>
  <w:num w:numId="46">
    <w:abstractNumId w:val="19"/>
  </w:num>
  <w:num w:numId="47">
    <w:abstractNumId w:val="6"/>
  </w:num>
  <w:num w:numId="48">
    <w:abstractNumId w:val="18"/>
  </w:num>
  <w:num w:numId="49">
    <w:abstractNumId w:val="33"/>
  </w:num>
  <w:num w:numId="50">
    <w:abstractNumId w:val="37"/>
  </w:num>
  <w:num w:numId="51">
    <w:abstractNumId w:val="29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055F"/>
    <w:rsid w:val="000B1E88"/>
    <w:rsid w:val="000B2092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C7DB7"/>
    <w:rsid w:val="001D0306"/>
    <w:rsid w:val="001E2904"/>
    <w:rsid w:val="001E29E3"/>
    <w:rsid w:val="001F5963"/>
    <w:rsid w:val="00205F8D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444BE"/>
    <w:rsid w:val="002508F0"/>
    <w:rsid w:val="002535ED"/>
    <w:rsid w:val="00262340"/>
    <w:rsid w:val="002651BF"/>
    <w:rsid w:val="00270DDD"/>
    <w:rsid w:val="00277717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0161"/>
    <w:rsid w:val="00324249"/>
    <w:rsid w:val="00331AD8"/>
    <w:rsid w:val="00332D6D"/>
    <w:rsid w:val="00333E99"/>
    <w:rsid w:val="00336F9E"/>
    <w:rsid w:val="0034080B"/>
    <w:rsid w:val="00354F3F"/>
    <w:rsid w:val="00356723"/>
    <w:rsid w:val="00367C7C"/>
    <w:rsid w:val="003768AD"/>
    <w:rsid w:val="0037789C"/>
    <w:rsid w:val="00377CE9"/>
    <w:rsid w:val="00381B4E"/>
    <w:rsid w:val="003829CE"/>
    <w:rsid w:val="003A05E6"/>
    <w:rsid w:val="003A609E"/>
    <w:rsid w:val="003B58C2"/>
    <w:rsid w:val="003B5CB0"/>
    <w:rsid w:val="003C332E"/>
    <w:rsid w:val="003D0982"/>
    <w:rsid w:val="003D70E4"/>
    <w:rsid w:val="003E22E1"/>
    <w:rsid w:val="003E3D4C"/>
    <w:rsid w:val="003E6E5E"/>
    <w:rsid w:val="003F0683"/>
    <w:rsid w:val="003F5290"/>
    <w:rsid w:val="00401163"/>
    <w:rsid w:val="00407F71"/>
    <w:rsid w:val="004101C1"/>
    <w:rsid w:val="00411655"/>
    <w:rsid w:val="00416BFA"/>
    <w:rsid w:val="00420671"/>
    <w:rsid w:val="0042198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1E43"/>
    <w:rsid w:val="004F3F97"/>
    <w:rsid w:val="004F57D6"/>
    <w:rsid w:val="005013CB"/>
    <w:rsid w:val="00501641"/>
    <w:rsid w:val="0050775A"/>
    <w:rsid w:val="00511A9B"/>
    <w:rsid w:val="00516215"/>
    <w:rsid w:val="0052309A"/>
    <w:rsid w:val="00525D28"/>
    <w:rsid w:val="005317AE"/>
    <w:rsid w:val="00543274"/>
    <w:rsid w:val="00544A37"/>
    <w:rsid w:val="00544FBE"/>
    <w:rsid w:val="005554D9"/>
    <w:rsid w:val="00556C8B"/>
    <w:rsid w:val="00570145"/>
    <w:rsid w:val="0057256A"/>
    <w:rsid w:val="00574738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0A94"/>
    <w:rsid w:val="006023C7"/>
    <w:rsid w:val="00612732"/>
    <w:rsid w:val="006203B5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848A6"/>
    <w:rsid w:val="00687088"/>
    <w:rsid w:val="006964DB"/>
    <w:rsid w:val="00696B08"/>
    <w:rsid w:val="006A5AF1"/>
    <w:rsid w:val="006A7869"/>
    <w:rsid w:val="006C2CD1"/>
    <w:rsid w:val="006C3AE5"/>
    <w:rsid w:val="006D19A9"/>
    <w:rsid w:val="006D25C7"/>
    <w:rsid w:val="006D503C"/>
    <w:rsid w:val="006E5B12"/>
    <w:rsid w:val="006F7846"/>
    <w:rsid w:val="0070171C"/>
    <w:rsid w:val="00707A70"/>
    <w:rsid w:val="007109E1"/>
    <w:rsid w:val="0071536C"/>
    <w:rsid w:val="007214B4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45A1"/>
    <w:rsid w:val="007B6BE0"/>
    <w:rsid w:val="007C2489"/>
    <w:rsid w:val="007C4C68"/>
    <w:rsid w:val="007D1AC7"/>
    <w:rsid w:val="007D7A1F"/>
    <w:rsid w:val="007E5ECA"/>
    <w:rsid w:val="007F1BFB"/>
    <w:rsid w:val="007F36A9"/>
    <w:rsid w:val="008178D1"/>
    <w:rsid w:val="00833A74"/>
    <w:rsid w:val="008346D4"/>
    <w:rsid w:val="00837127"/>
    <w:rsid w:val="008404CB"/>
    <w:rsid w:val="008529B8"/>
    <w:rsid w:val="0085762D"/>
    <w:rsid w:val="0086659B"/>
    <w:rsid w:val="008710B4"/>
    <w:rsid w:val="008743F5"/>
    <w:rsid w:val="00883B02"/>
    <w:rsid w:val="0088478C"/>
    <w:rsid w:val="008A4D35"/>
    <w:rsid w:val="008C381B"/>
    <w:rsid w:val="008D29D6"/>
    <w:rsid w:val="008E4FD8"/>
    <w:rsid w:val="008E5A90"/>
    <w:rsid w:val="008E5D25"/>
    <w:rsid w:val="008E68BE"/>
    <w:rsid w:val="008F09EB"/>
    <w:rsid w:val="008F1664"/>
    <w:rsid w:val="008F2E35"/>
    <w:rsid w:val="0090284B"/>
    <w:rsid w:val="00904EFC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26C6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239"/>
    <w:rsid w:val="00A5384A"/>
    <w:rsid w:val="00A64D92"/>
    <w:rsid w:val="00A6625E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39C8"/>
    <w:rsid w:val="00BA660C"/>
    <w:rsid w:val="00BB16D6"/>
    <w:rsid w:val="00BB371E"/>
    <w:rsid w:val="00BB7A9D"/>
    <w:rsid w:val="00BD337A"/>
    <w:rsid w:val="00BE4553"/>
    <w:rsid w:val="00BE7DE5"/>
    <w:rsid w:val="00BF35A1"/>
    <w:rsid w:val="00C1052C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44BA"/>
    <w:rsid w:val="00C8663A"/>
    <w:rsid w:val="00CA4E2C"/>
    <w:rsid w:val="00CB34A7"/>
    <w:rsid w:val="00CB55BC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548FB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D58AA"/>
    <w:rsid w:val="00DE4D2B"/>
    <w:rsid w:val="00DE64E2"/>
    <w:rsid w:val="00E254B1"/>
    <w:rsid w:val="00E41E67"/>
    <w:rsid w:val="00E43D5D"/>
    <w:rsid w:val="00E44341"/>
    <w:rsid w:val="00E61745"/>
    <w:rsid w:val="00E62ABA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2EA1"/>
    <w:rsid w:val="00F23722"/>
    <w:rsid w:val="00F2376F"/>
    <w:rsid w:val="00F246F5"/>
    <w:rsid w:val="00F43E1B"/>
    <w:rsid w:val="00F45A75"/>
    <w:rsid w:val="00F46298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  <w:style w:type="paragraph" w:styleId="Revisione">
    <w:name w:val="Revision"/>
    <w:hidden/>
    <w:uiPriority w:val="99"/>
    <w:semiHidden/>
    <w:rsid w:val="009C2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Internet_Explor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Google_Chrome" TargetMode="External"/><Relationship Id="rId17" Type="http://schemas.openxmlformats.org/officeDocument/2006/relationships/hyperlink" Target="https://it.wikipedia.org/wiki/Opera_(browse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Safari_(browser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Windows_10" TargetMode="External"/><Relationship Id="rId10" Type="http://schemas.openxmlformats.org/officeDocument/2006/relationships/image" Target="media/image3.jp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Microsoft_Edg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6E2D-CA14-47EF-BC82-6DBFB715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6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258</cp:revision>
  <dcterms:created xsi:type="dcterms:W3CDTF">2018-10-08T08:46:00Z</dcterms:created>
  <dcterms:modified xsi:type="dcterms:W3CDTF">2018-12-05T20:39:00Z</dcterms:modified>
</cp:coreProperties>
</file>